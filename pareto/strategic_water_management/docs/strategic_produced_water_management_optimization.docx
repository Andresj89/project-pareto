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43434" w14:textId="4B84E6A1" w:rsidR="004B3664" w:rsidRDefault="00B73BD2" w:rsidP="00266A59">
      <w:pPr>
        <w:jc w:val="center"/>
        <w:rPr>
          <w:rFonts w:ascii="Times New Roman" w:hAnsi="Times New Roman" w:cs="Times New Roman"/>
          <w:bCs/>
          <w:sz w:val="26"/>
          <w:szCs w:val="26"/>
        </w:rPr>
      </w:pPr>
      <w:r>
        <w:rPr>
          <w:rFonts w:ascii="Times New Roman" w:hAnsi="Times New Roman" w:cs="Times New Roman"/>
          <w:b/>
          <w:bCs/>
          <w:sz w:val="26"/>
          <w:szCs w:val="26"/>
        </w:rPr>
        <w:t xml:space="preserve">Strategic </w:t>
      </w:r>
      <w:r w:rsidR="00266A59">
        <w:rPr>
          <w:rFonts w:ascii="Times New Roman" w:hAnsi="Times New Roman" w:cs="Times New Roman"/>
          <w:b/>
          <w:bCs/>
          <w:sz w:val="26"/>
          <w:szCs w:val="26"/>
        </w:rPr>
        <w:t>Produced Water Management Optimization</w:t>
      </w:r>
    </w:p>
    <w:p w14:paraId="368A54D7" w14:textId="0A5F51D7" w:rsidR="00266A59" w:rsidRDefault="00266A59" w:rsidP="00266A59">
      <w:pPr>
        <w:spacing w:after="0"/>
        <w:jc w:val="center"/>
        <w:rPr>
          <w:rFonts w:ascii="Times New Roman" w:hAnsi="Times New Roman" w:cs="Times New Roman"/>
          <w:bCs/>
          <w:sz w:val="26"/>
          <w:szCs w:val="26"/>
        </w:rPr>
      </w:pPr>
      <w:r>
        <w:rPr>
          <w:rFonts w:ascii="Times New Roman" w:hAnsi="Times New Roman" w:cs="Times New Roman"/>
          <w:bCs/>
          <w:sz w:val="26"/>
          <w:szCs w:val="26"/>
        </w:rPr>
        <w:t>Markus G. Drouven</w:t>
      </w:r>
    </w:p>
    <w:p w14:paraId="05D35FC7" w14:textId="2D8F9471" w:rsidR="00266A59" w:rsidRDefault="00E26390" w:rsidP="00266A59">
      <w:pPr>
        <w:jc w:val="center"/>
        <w:rPr>
          <w:rFonts w:ascii="Times New Roman" w:hAnsi="Times New Roman" w:cs="Times New Roman"/>
          <w:bCs/>
          <w:sz w:val="26"/>
          <w:szCs w:val="26"/>
        </w:rPr>
      </w:pPr>
      <w:r>
        <w:rPr>
          <w:rFonts w:ascii="Times New Roman" w:hAnsi="Times New Roman" w:cs="Times New Roman"/>
          <w:bCs/>
          <w:sz w:val="26"/>
          <w:szCs w:val="26"/>
        </w:rPr>
        <w:t>July</w:t>
      </w:r>
      <w:r w:rsidR="00DB0690">
        <w:rPr>
          <w:rFonts w:ascii="Times New Roman" w:hAnsi="Times New Roman" w:cs="Times New Roman"/>
          <w:bCs/>
          <w:sz w:val="26"/>
          <w:szCs w:val="26"/>
        </w:rPr>
        <w:t xml:space="preserve"> </w:t>
      </w:r>
      <w:r w:rsidR="00266A59">
        <w:rPr>
          <w:rFonts w:ascii="Times New Roman" w:hAnsi="Times New Roman" w:cs="Times New Roman"/>
          <w:bCs/>
          <w:sz w:val="26"/>
          <w:szCs w:val="26"/>
        </w:rPr>
        <w:t>2021</w:t>
      </w:r>
    </w:p>
    <w:p w14:paraId="3DA92397" w14:textId="7E5B5D8A" w:rsidR="00266A59" w:rsidRDefault="00266A59" w:rsidP="00266A59">
      <w:pPr>
        <w:rPr>
          <w:rFonts w:ascii="Times New Roman" w:hAnsi="Times New Roman" w:cs="Times New Roman"/>
          <w:bCs/>
          <w:sz w:val="26"/>
          <w:szCs w:val="26"/>
        </w:rPr>
      </w:pPr>
      <w:r>
        <w:rPr>
          <w:rFonts w:ascii="Times New Roman" w:hAnsi="Times New Roman" w:cs="Times New Roman"/>
          <w:bCs/>
          <w:sz w:val="26"/>
          <w:szCs w:val="26"/>
          <w:u w:val="single"/>
        </w:rPr>
        <w:t>Mathematical Notation</w:t>
      </w:r>
    </w:p>
    <w:p w14:paraId="12206834" w14:textId="5F0A81B1" w:rsidR="00266A59" w:rsidRDefault="00266A59" w:rsidP="00266A59">
      <w:pPr>
        <w:rPr>
          <w:rFonts w:ascii="Times New Roman" w:hAnsi="Times New Roman" w:cs="Times New Roman"/>
          <w:sz w:val="26"/>
          <w:szCs w:val="26"/>
        </w:rPr>
      </w:pPr>
      <w:r>
        <w:rPr>
          <w:rFonts w:ascii="Times New Roman" w:hAnsi="Times New Roman" w:cs="Times New Roman"/>
          <w:b/>
          <w:sz w:val="26"/>
          <w:szCs w:val="26"/>
        </w:rPr>
        <w:t>Sets</w:t>
      </w:r>
    </w:p>
    <w:p w14:paraId="311E4010" w14:textId="02400E6E"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t∈T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Time periods (</w:t>
      </w:r>
      <w:proofErr w:type="gramStart"/>
      <w:r>
        <w:rPr>
          <w:rFonts w:ascii="Times New Roman" w:eastAsiaTheme="minorEastAsia" w:hAnsi="Times New Roman" w:cs="Times New Roman"/>
          <w:sz w:val="26"/>
          <w:szCs w:val="26"/>
        </w:rPr>
        <w:t>i.e.</w:t>
      </w:r>
      <w:proofErr w:type="gramEnd"/>
      <w:r>
        <w:rPr>
          <w:rFonts w:ascii="Times New Roman" w:eastAsiaTheme="minorEastAsia" w:hAnsi="Times New Roman" w:cs="Times New Roman"/>
          <w:sz w:val="26"/>
          <w:szCs w:val="26"/>
        </w:rPr>
        <w:t xml:space="preserve"> weeks)</w:t>
      </w:r>
    </w:p>
    <w:p w14:paraId="4A330CC9" w14:textId="5D2D61C5"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Well pads </w:t>
      </w:r>
    </w:p>
    <w:p w14:paraId="4B9CB62B" w14:textId="3022E6B4"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p∈PP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Production pads (subset of well pads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4FD97D42" w14:textId="4ED35063"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p∈CP</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Completion pads (subset of well pads </w:t>
      </w:r>
      <m:oMath>
        <m:r>
          <w:rPr>
            <w:rFonts w:ascii="Cambria Math" w:eastAsiaTheme="minorEastAsia" w:hAnsi="Cambria Math" w:cs="Times New Roman"/>
            <w:sz w:val="26"/>
            <w:szCs w:val="26"/>
          </w:rPr>
          <m:t>P</m:t>
        </m:r>
      </m:oMath>
      <w:r>
        <w:rPr>
          <w:rFonts w:ascii="Times New Roman" w:eastAsiaTheme="minorEastAsia" w:hAnsi="Times New Roman" w:cs="Times New Roman"/>
          <w:sz w:val="26"/>
          <w:szCs w:val="26"/>
        </w:rPr>
        <w:t>)</w:t>
      </w:r>
    </w:p>
    <w:p w14:paraId="7B2EDE1F" w14:textId="75E572C7" w:rsidR="00266A59" w:rsidRP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f∈F</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Freshwater sources</w:t>
      </w:r>
    </w:p>
    <w:p w14:paraId="4C688FEF" w14:textId="50201E15"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k∈K</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Disposal sites</w:t>
      </w:r>
    </w:p>
    <w:p w14:paraId="072B0513" w14:textId="52A73AD6"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s∈S</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 sites</w:t>
      </w:r>
    </w:p>
    <w:p w14:paraId="46808E49" w14:textId="3CA56EEE"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r∈R</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Treatment sites</w:t>
      </w:r>
    </w:p>
    <w:p w14:paraId="0221A55F" w14:textId="6059D97C"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o∈O</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Reuse options</w:t>
      </w:r>
    </w:p>
    <w:p w14:paraId="035D3E1C" w14:textId="77777777" w:rsidR="00F4416E" w:rsidRDefault="00F4416E" w:rsidP="00F4416E">
      <w:pPr>
        <w:rPr>
          <w:rFonts w:ascii="Times New Roman" w:eastAsiaTheme="minorEastAsia" w:hAnsi="Times New Roman" w:cs="Times New Roman"/>
          <w:sz w:val="26"/>
          <w:szCs w:val="26"/>
        </w:rPr>
      </w:pPr>
      <m:oMath>
        <m:r>
          <w:rPr>
            <w:rFonts w:ascii="Cambria Math" w:hAnsi="Cambria Math" w:cs="Times New Roman"/>
            <w:sz w:val="26"/>
            <w:szCs w:val="26"/>
          </w:rPr>
          <m:t>n∈N</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Network nodes</w:t>
      </w:r>
    </w:p>
    <w:p w14:paraId="71F95065" w14:textId="2334F297" w:rsidR="00266A59" w:rsidRDefault="00266A59" w:rsidP="00266A59">
      <w:pPr>
        <w:rPr>
          <w:rFonts w:ascii="Times New Roman" w:eastAsiaTheme="minorEastAsia" w:hAnsi="Times New Roman" w:cs="Times New Roman"/>
          <w:sz w:val="26"/>
          <w:szCs w:val="26"/>
        </w:rPr>
      </w:pPr>
      <m:oMath>
        <m:r>
          <w:rPr>
            <w:rFonts w:ascii="Cambria Math" w:hAnsi="Cambria Math" w:cs="Times New Roman"/>
            <w:sz w:val="26"/>
            <w:szCs w:val="26"/>
          </w:rPr>
          <m:t>l∈L</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Locations (superset of well pads, disposal sites, </w:t>
      </w:r>
      <w:r w:rsidR="00F4416E">
        <w:rPr>
          <w:rFonts w:ascii="Times New Roman" w:eastAsiaTheme="minorEastAsia" w:hAnsi="Times New Roman" w:cs="Times New Roman"/>
          <w:sz w:val="26"/>
          <w:szCs w:val="26"/>
        </w:rPr>
        <w:t xml:space="preserve">nodes, </w:t>
      </w:r>
      <w:r>
        <w:rPr>
          <w:rFonts w:ascii="Times New Roman" w:eastAsiaTheme="minorEastAsia" w:hAnsi="Times New Roman" w:cs="Times New Roman"/>
          <w:sz w:val="26"/>
          <w:szCs w:val="26"/>
        </w:rPr>
        <w:t>…)</w:t>
      </w:r>
    </w:p>
    <w:p w14:paraId="793FA08B" w14:textId="069A7649" w:rsidR="000F3452"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d∈D</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Pipeline diameters</w:t>
      </w:r>
    </w:p>
    <w:p w14:paraId="3703E973" w14:textId="1700CE3E" w:rsidR="000F3452" w:rsidRDefault="000F3452" w:rsidP="000F3452">
      <w:pPr>
        <w:rPr>
          <w:rFonts w:ascii="Times New Roman" w:eastAsiaTheme="minorEastAsia" w:hAnsi="Times New Roman" w:cs="Times New Roman"/>
          <w:sz w:val="26"/>
          <w:szCs w:val="26"/>
        </w:rPr>
      </w:pPr>
      <m:oMath>
        <m:r>
          <w:rPr>
            <w:rFonts w:ascii="Cambria Math" w:hAnsi="Cambria Math" w:cs="Times New Roman"/>
            <w:sz w:val="26"/>
            <w:szCs w:val="26"/>
          </w:rPr>
          <m:t>c∈C</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 capacities</w:t>
      </w:r>
    </w:p>
    <w:p w14:paraId="55FCADDC" w14:textId="06391FD2" w:rsidR="00134FED" w:rsidRDefault="00134FED" w:rsidP="00134FED">
      <w:pPr>
        <w:rPr>
          <w:rFonts w:ascii="Times New Roman" w:eastAsiaTheme="minorEastAsia" w:hAnsi="Times New Roman" w:cs="Times New Roman"/>
          <w:sz w:val="26"/>
          <w:szCs w:val="26"/>
        </w:rPr>
      </w:pPr>
      <m:oMath>
        <m:r>
          <w:rPr>
            <w:rFonts w:ascii="Cambria Math" w:hAnsi="Cambria Math" w:cs="Times New Roman"/>
            <w:sz w:val="26"/>
            <w:szCs w:val="26"/>
          </w:rPr>
          <m:t>i∈I</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Injection (</w:t>
      </w:r>
      <w:proofErr w:type="gramStart"/>
      <w:r>
        <w:rPr>
          <w:rFonts w:ascii="Times New Roman" w:eastAsiaTheme="minorEastAsia" w:hAnsi="Times New Roman" w:cs="Times New Roman"/>
          <w:sz w:val="26"/>
          <w:szCs w:val="26"/>
        </w:rPr>
        <w:t>i.e.</w:t>
      </w:r>
      <w:proofErr w:type="gramEnd"/>
      <w:r>
        <w:rPr>
          <w:rFonts w:ascii="Times New Roman" w:eastAsiaTheme="minorEastAsia" w:hAnsi="Times New Roman" w:cs="Times New Roman"/>
          <w:sz w:val="26"/>
          <w:szCs w:val="26"/>
        </w:rPr>
        <w:t xml:space="preserve"> disposal) capacities </w:t>
      </w:r>
    </w:p>
    <w:p w14:paraId="58866F5D" w14:textId="77777777" w:rsidR="00DB6AAC" w:rsidRDefault="00DB6AAC" w:rsidP="00134FED">
      <w:pPr>
        <w:rPr>
          <w:rFonts w:ascii="Times New Roman" w:eastAsiaTheme="minorEastAsia" w:hAnsi="Times New Roman" w:cs="Times New Roman"/>
          <w:sz w:val="26"/>
          <w:szCs w:val="26"/>
        </w:rPr>
      </w:pPr>
    </w:p>
    <w:p w14:paraId="0594D69A" w14:textId="65AD7325" w:rsidR="005C6A55" w:rsidRDefault="005C6A55" w:rsidP="005C6A55">
      <w:pPr>
        <w:rPr>
          <w:rFonts w:ascii="Times New Roman" w:eastAsiaTheme="minorEastAsia" w:hAnsi="Times New Roman" w:cs="Times New Roman"/>
          <w:sz w:val="26"/>
          <w:szCs w:val="26"/>
        </w:rPr>
      </w:pPr>
      <m:oMath>
        <m:r>
          <w:rPr>
            <w:rFonts w:ascii="Cambria Math" w:hAnsi="Cambria Math" w:cs="Times New Roman"/>
            <w:sz w:val="26"/>
            <w:szCs w:val="26"/>
          </w:rPr>
          <m:t>(p,p)∈PCA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731C4B">
        <w:rPr>
          <w:rFonts w:ascii="Times New Roman" w:eastAsiaTheme="minorEastAsia" w:hAnsi="Times New Roman" w:cs="Times New Roman"/>
          <w:sz w:val="26"/>
          <w:szCs w:val="26"/>
        </w:rPr>
        <w:t>Production-</w:t>
      </w:r>
      <w:r w:rsidR="000B051C">
        <w:rPr>
          <w:rFonts w:ascii="Times New Roman" w:eastAsiaTheme="minorEastAsia" w:hAnsi="Times New Roman" w:cs="Times New Roman"/>
          <w:sz w:val="26"/>
          <w:szCs w:val="26"/>
        </w:rPr>
        <w:t>to-</w:t>
      </w:r>
      <w:r w:rsidR="00731C4B">
        <w:rPr>
          <w:rFonts w:ascii="Times New Roman" w:eastAsiaTheme="minorEastAsia" w:hAnsi="Times New Roman" w:cs="Times New Roman"/>
          <w:sz w:val="26"/>
          <w:szCs w:val="26"/>
        </w:rPr>
        <w:t xml:space="preserve">completion </w:t>
      </w:r>
      <w:r w:rsidR="00497279">
        <w:rPr>
          <w:rFonts w:ascii="Times New Roman" w:eastAsiaTheme="minorEastAsia" w:hAnsi="Times New Roman" w:cs="Times New Roman"/>
          <w:sz w:val="26"/>
          <w:szCs w:val="26"/>
        </w:rPr>
        <w:t xml:space="preserve">pipeline </w:t>
      </w:r>
      <w:r w:rsidR="00731C4B">
        <w:rPr>
          <w:rFonts w:ascii="Times New Roman" w:eastAsiaTheme="minorEastAsia" w:hAnsi="Times New Roman" w:cs="Times New Roman"/>
          <w:sz w:val="26"/>
          <w:szCs w:val="26"/>
        </w:rPr>
        <w:t>arcs</w:t>
      </w:r>
    </w:p>
    <w:p w14:paraId="621D49A2" w14:textId="444210A2" w:rsidR="00731C4B" w:rsidRDefault="00731C4B" w:rsidP="00731C4B">
      <w:pPr>
        <w:rPr>
          <w:rFonts w:ascii="Times New Roman" w:eastAsiaTheme="minorEastAsia" w:hAnsi="Times New Roman" w:cs="Times New Roman"/>
          <w:sz w:val="26"/>
          <w:szCs w:val="26"/>
        </w:rPr>
      </w:pPr>
      <m:oMath>
        <m:r>
          <w:rPr>
            <w:rFonts w:ascii="Cambria Math" w:hAnsi="Cambria Math" w:cs="Times New Roman"/>
            <w:sz w:val="26"/>
            <w:szCs w:val="26"/>
          </w:rPr>
          <m:t>(p,n)∈PNA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w:t>
      </w:r>
      <w:r w:rsidR="000B051C">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87090EA" w14:textId="3584DF88"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(p,p)∈PPA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Production-to-production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5E2FB75" w14:textId="15681673"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(p,n)∈CNA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Completion-to-node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77002CF0" w14:textId="77777777" w:rsidR="00FA2B9B" w:rsidRPr="005A7F98" w:rsidRDefault="00FA2B9B" w:rsidP="00FA2B9B">
      <w:pPr>
        <w:rPr>
          <w:rFonts w:ascii="Times New Roman" w:eastAsiaTheme="minorEastAsia" w:hAnsi="Times New Roman" w:cs="Times New Roman"/>
          <w:sz w:val="26"/>
          <w:szCs w:val="26"/>
        </w:rPr>
      </w:pPr>
      <m:oMath>
        <m:r>
          <w:rPr>
            <w:rFonts w:ascii="Cambria Math" w:hAnsi="Cambria Math" w:cs="Times New Roman"/>
            <w:sz w:val="26"/>
            <w:szCs w:val="26"/>
            <w:highlight w:val="green"/>
          </w:rPr>
          <m:t>(p,p)∈CCA</m:t>
        </m:r>
      </m:oMath>
      <w:r w:rsidRPr="00E721BD">
        <w:rPr>
          <w:rFonts w:ascii="Times New Roman" w:eastAsiaTheme="minorEastAsia" w:hAnsi="Times New Roman" w:cs="Times New Roman"/>
          <w:sz w:val="26"/>
          <w:szCs w:val="26"/>
          <w:highlight w:val="green"/>
        </w:rPr>
        <w:tab/>
      </w:r>
      <w:r w:rsidRPr="00E721BD">
        <w:rPr>
          <w:rFonts w:ascii="Times New Roman" w:eastAsiaTheme="minorEastAsia" w:hAnsi="Times New Roman" w:cs="Times New Roman"/>
          <w:sz w:val="26"/>
          <w:szCs w:val="26"/>
          <w:highlight w:val="green"/>
        </w:rPr>
        <w:tab/>
      </w:r>
      <w:r w:rsidRPr="00E721BD">
        <w:rPr>
          <w:rFonts w:ascii="Times New Roman" w:eastAsiaTheme="minorEastAsia" w:hAnsi="Times New Roman" w:cs="Times New Roman"/>
          <w:sz w:val="26"/>
          <w:szCs w:val="26"/>
          <w:highlight w:val="green"/>
        </w:rPr>
        <w:tab/>
        <w:t>Completion-to-completion pipeline arcs</w:t>
      </w:r>
    </w:p>
    <w:p w14:paraId="378BA889" w14:textId="64FA7BE2"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(n,n)∈NNA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4FC0EED9" w14:textId="0C35DE41"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(n,p)∈NCA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409AB082" w14:textId="67735EB3"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w:lastRenderedPageBreak/>
          <m:t>(n,k)∈NKA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Node-to-disposal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1FC14302" w14:textId="5004EB71" w:rsidR="000B051C" w:rsidRDefault="000B051C" w:rsidP="000B051C">
      <w:pPr>
        <w:rPr>
          <w:rFonts w:ascii="Times New Roman" w:eastAsiaTheme="minorEastAsia" w:hAnsi="Times New Roman" w:cs="Times New Roman"/>
          <w:sz w:val="26"/>
          <w:szCs w:val="26"/>
        </w:rPr>
      </w:pPr>
      <m:oMath>
        <m:r>
          <w:rPr>
            <w:rFonts w:ascii="Cambria Math" w:hAnsi="Cambria Math" w:cs="Times New Roman"/>
            <w:sz w:val="26"/>
            <w:szCs w:val="26"/>
          </w:rPr>
          <m:t>(n,s)∈NSA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F932A3">
        <w:rPr>
          <w:rFonts w:ascii="Times New Roman" w:eastAsiaTheme="minorEastAsia" w:hAnsi="Times New Roman" w:cs="Times New Roman"/>
          <w:sz w:val="26"/>
          <w:szCs w:val="26"/>
        </w:rPr>
        <w:t>Node-to-storage</w:t>
      </w:r>
      <w:r>
        <w:rPr>
          <w:rFonts w:ascii="Times New Roman" w:eastAsiaTheme="minorEastAsia" w:hAnsi="Times New Roman" w:cs="Times New Roman"/>
          <w:sz w:val="26"/>
          <w:szCs w:val="26"/>
        </w:rPr>
        <w:t xml:space="preserv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A0C1DBE" w14:textId="67C935E6" w:rsidR="00F932A3"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(n,r)∈NRA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Node-to-treatment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5013EC2" w14:textId="2D25AF51" w:rsidR="00F932A3" w:rsidRDefault="00F932A3" w:rsidP="00F932A3">
      <w:pPr>
        <w:rPr>
          <w:rFonts w:ascii="Times New Roman" w:eastAsiaTheme="minorEastAsia" w:hAnsi="Times New Roman" w:cs="Times New Roman"/>
          <w:sz w:val="26"/>
          <w:szCs w:val="26"/>
        </w:rPr>
      </w:pPr>
      <m:oMath>
        <m:r>
          <w:rPr>
            <w:rFonts w:ascii="Cambria Math" w:hAnsi="Cambria Math" w:cs="Times New Roman"/>
            <w:sz w:val="26"/>
            <w:szCs w:val="26"/>
          </w:rPr>
          <m:t>(n,o)∈NOA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Node-to-reuse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38125CEB" w14:textId="212656BC" w:rsidR="007E34BA" w:rsidRDefault="007E34BA" w:rsidP="007E34BA">
      <w:pPr>
        <w:rPr>
          <w:rFonts w:ascii="Times New Roman" w:eastAsiaTheme="minorEastAsia" w:hAnsi="Times New Roman" w:cs="Times New Roman"/>
          <w:sz w:val="26"/>
          <w:szCs w:val="26"/>
        </w:rPr>
      </w:pPr>
      <m:oMath>
        <m:r>
          <w:rPr>
            <w:rFonts w:ascii="Cambria Math" w:hAnsi="Cambria Math" w:cs="Times New Roman"/>
            <w:sz w:val="26"/>
            <w:szCs w:val="26"/>
          </w:rPr>
          <m:t>(f,p)∈FCA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Freshwater-to-completion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6D6AAD30" w14:textId="7DEFB8F8" w:rsidR="00E7179C" w:rsidRDefault="00E7179C" w:rsidP="00E7179C">
      <w:pPr>
        <w:rPr>
          <w:rFonts w:ascii="Times New Roman" w:eastAsiaTheme="minorEastAsia" w:hAnsi="Times New Roman" w:cs="Times New Roman"/>
          <w:sz w:val="26"/>
          <w:szCs w:val="26"/>
        </w:rPr>
      </w:pPr>
      <m:oMath>
        <m:r>
          <w:rPr>
            <w:rFonts w:ascii="Cambria Math" w:hAnsi="Cambria Math" w:cs="Times New Roman"/>
            <w:sz w:val="26"/>
            <w:szCs w:val="26"/>
          </w:rPr>
          <m:t>(r,n)∈RNA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215B89">
        <w:rPr>
          <w:rFonts w:ascii="Times New Roman" w:eastAsiaTheme="minorEastAsia" w:hAnsi="Times New Roman" w:cs="Times New Roman"/>
          <w:sz w:val="26"/>
          <w:szCs w:val="26"/>
        </w:rPr>
        <w:t>Treatment</w:t>
      </w:r>
      <w:r>
        <w:rPr>
          <w:rFonts w:ascii="Times New Roman" w:eastAsiaTheme="minorEastAsia" w:hAnsi="Times New Roman" w:cs="Times New Roman"/>
          <w:sz w:val="26"/>
          <w:szCs w:val="26"/>
        </w:rPr>
        <w:t>-</w:t>
      </w:r>
      <w:r w:rsidR="00215B89">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127E706E" w14:textId="7097EDD7" w:rsidR="00215B89" w:rsidRDefault="00215B89" w:rsidP="00215B89">
      <w:pPr>
        <w:rPr>
          <w:rFonts w:ascii="Times New Roman" w:eastAsiaTheme="minorEastAsia" w:hAnsi="Times New Roman" w:cs="Times New Roman"/>
          <w:sz w:val="26"/>
          <w:szCs w:val="26"/>
        </w:rPr>
      </w:pPr>
      <m:oMath>
        <m:r>
          <w:rPr>
            <w:rFonts w:ascii="Cambria Math" w:hAnsi="Cambria Math" w:cs="Times New Roman"/>
            <w:sz w:val="26"/>
            <w:szCs w:val="26"/>
          </w:rPr>
          <m:t>(r,k)∈RKA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Treatment-to-disposal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7137E07A" w14:textId="0F8C32BE" w:rsidR="00D00E33" w:rsidRDefault="00D00E33" w:rsidP="00D00E33">
      <w:pPr>
        <w:rPr>
          <w:rFonts w:ascii="Times New Roman" w:eastAsiaTheme="minorEastAsia" w:hAnsi="Times New Roman" w:cs="Times New Roman"/>
          <w:sz w:val="26"/>
          <w:szCs w:val="26"/>
        </w:rPr>
      </w:pPr>
      <m:oMath>
        <m:r>
          <w:rPr>
            <w:rFonts w:ascii="Cambria Math" w:hAnsi="Cambria Math" w:cs="Times New Roman"/>
            <w:sz w:val="26"/>
            <w:szCs w:val="26"/>
          </w:rPr>
          <m:t>(s,n)∈SNA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sidR="00FF491C">
        <w:rPr>
          <w:rFonts w:ascii="Times New Roman" w:eastAsiaTheme="minorEastAsia" w:hAnsi="Times New Roman" w:cs="Times New Roman"/>
          <w:sz w:val="26"/>
          <w:szCs w:val="26"/>
        </w:rPr>
        <w:t>Storage</w:t>
      </w:r>
      <w:r>
        <w:rPr>
          <w:rFonts w:ascii="Times New Roman" w:eastAsiaTheme="minorEastAsia" w:hAnsi="Times New Roman" w:cs="Times New Roman"/>
          <w:sz w:val="26"/>
          <w:szCs w:val="26"/>
        </w:rPr>
        <w:t xml:space="preserve">-to-node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295B3391" w14:textId="4FB132C7" w:rsidR="00BC232E" w:rsidRDefault="00BC232E" w:rsidP="00BC232E">
      <w:pPr>
        <w:rPr>
          <w:rFonts w:ascii="Times New Roman" w:eastAsiaTheme="minorEastAsia" w:hAnsi="Times New Roman" w:cs="Times New Roman"/>
          <w:sz w:val="26"/>
          <w:szCs w:val="26"/>
        </w:rPr>
      </w:pPr>
      <m:oMath>
        <m:r>
          <w:rPr>
            <w:rFonts w:ascii="Cambria Math" w:hAnsi="Cambria Math" w:cs="Times New Roman"/>
            <w:sz w:val="26"/>
            <w:szCs w:val="26"/>
          </w:rPr>
          <m:t>(s,p)∈SCA</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 xml:space="preserve">Storage-to-completion </w:t>
      </w:r>
      <w:r w:rsidR="00497279">
        <w:rPr>
          <w:rFonts w:ascii="Times New Roman" w:eastAsiaTheme="minorEastAsia" w:hAnsi="Times New Roman" w:cs="Times New Roman"/>
          <w:sz w:val="26"/>
          <w:szCs w:val="26"/>
        </w:rPr>
        <w:t xml:space="preserve">pipeline </w:t>
      </w:r>
      <w:r>
        <w:rPr>
          <w:rFonts w:ascii="Times New Roman" w:eastAsiaTheme="minorEastAsia" w:hAnsi="Times New Roman" w:cs="Times New Roman"/>
          <w:sz w:val="26"/>
          <w:szCs w:val="26"/>
        </w:rPr>
        <w:t>arcs</w:t>
      </w:r>
    </w:p>
    <w:p w14:paraId="52B66960" w14:textId="30D689B6" w:rsidR="00081449" w:rsidRPr="00E031BF"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(s,k)∈SKA</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Storage-to-disposal pipeline arcs</w:t>
      </w:r>
    </w:p>
    <w:p w14:paraId="04B99EC6" w14:textId="00DBA772" w:rsidR="00081449" w:rsidRPr="00E031BF"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(s,r)∈SRA</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Storage-to-treatment pipeline arcs</w:t>
      </w:r>
    </w:p>
    <w:p w14:paraId="16712437" w14:textId="384B645B" w:rsidR="00081449" w:rsidRPr="00E031BF" w:rsidRDefault="00081449" w:rsidP="00081449">
      <w:pPr>
        <w:rPr>
          <w:rFonts w:ascii="Times New Roman" w:eastAsiaTheme="minorEastAsia" w:hAnsi="Times New Roman" w:cs="Times New Roman"/>
          <w:sz w:val="26"/>
          <w:szCs w:val="26"/>
        </w:rPr>
      </w:pPr>
      <m:oMath>
        <m:r>
          <w:rPr>
            <w:rFonts w:ascii="Cambria Math" w:hAnsi="Cambria Math" w:cs="Times New Roman"/>
            <w:sz w:val="26"/>
            <w:szCs w:val="26"/>
          </w:rPr>
          <m:t>(s,o)∈SOA</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Storage-to-reuse pipeline arcs</w:t>
      </w:r>
    </w:p>
    <w:p w14:paraId="019787E5" w14:textId="77777777" w:rsidR="00DB6AAC" w:rsidRPr="00E031BF" w:rsidRDefault="00DB6AAC" w:rsidP="00BC232E">
      <w:pPr>
        <w:rPr>
          <w:rFonts w:ascii="Times New Roman" w:eastAsiaTheme="minorEastAsia" w:hAnsi="Times New Roman" w:cs="Times New Roman"/>
          <w:sz w:val="26"/>
          <w:szCs w:val="26"/>
        </w:rPr>
      </w:pPr>
    </w:p>
    <w:p w14:paraId="03F62CED" w14:textId="7FE88706" w:rsidR="00497279" w:rsidRPr="00E031BF"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(p,p)∈PCT</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Production-to-completion trucking arcs</w:t>
      </w:r>
    </w:p>
    <w:p w14:paraId="5382F796" w14:textId="77777777" w:rsidR="009D7D11" w:rsidRPr="00E031BF" w:rsidRDefault="009D7D11" w:rsidP="009D7D11">
      <w:pPr>
        <w:rPr>
          <w:rFonts w:ascii="Times New Roman" w:eastAsiaTheme="minorEastAsia" w:hAnsi="Times New Roman" w:cs="Times New Roman"/>
          <w:sz w:val="26"/>
          <w:szCs w:val="26"/>
        </w:rPr>
      </w:pPr>
      <m:oMath>
        <m:r>
          <w:rPr>
            <w:rFonts w:ascii="Cambria Math" w:hAnsi="Cambria Math" w:cs="Times New Roman"/>
            <w:sz w:val="26"/>
            <w:szCs w:val="26"/>
          </w:rPr>
          <m:t>(f,c)∈FCT</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Freshwater-to-completion trucking arcs</w:t>
      </w:r>
    </w:p>
    <w:p w14:paraId="56086446" w14:textId="4B32AD2F"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(p,k)∈PKT</m:t>
        </m:r>
      </m:oMath>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r>
      <w:r w:rsidRPr="00E031BF">
        <w:rPr>
          <w:rFonts w:ascii="Times New Roman" w:eastAsiaTheme="minorEastAsia" w:hAnsi="Times New Roman" w:cs="Times New Roman"/>
          <w:sz w:val="26"/>
          <w:szCs w:val="26"/>
        </w:rPr>
        <w:tab/>
        <w:t>Production-to-disposal trucking arcs</w:t>
      </w:r>
    </w:p>
    <w:p w14:paraId="3AFF6262" w14:textId="1AF66947"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(p,s)∈PST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Production-to-storage trucking arcs</w:t>
      </w:r>
    </w:p>
    <w:p w14:paraId="1515D275" w14:textId="0DC6EF35"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(p,r)∈PRT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Production-to-treatment trucking arcs</w:t>
      </w:r>
    </w:p>
    <w:p w14:paraId="23D38F09" w14:textId="099C293A" w:rsidR="00497279" w:rsidRDefault="00497279" w:rsidP="00497279">
      <w:pPr>
        <w:rPr>
          <w:rFonts w:ascii="Times New Roman" w:eastAsiaTheme="minorEastAsia" w:hAnsi="Times New Roman" w:cs="Times New Roman"/>
          <w:sz w:val="26"/>
          <w:szCs w:val="26"/>
        </w:rPr>
      </w:pPr>
      <m:oMath>
        <m:r>
          <w:rPr>
            <w:rFonts w:ascii="Cambria Math" w:hAnsi="Cambria Math" w:cs="Times New Roman"/>
            <w:sz w:val="26"/>
            <w:szCs w:val="26"/>
          </w:rPr>
          <m:t>(p,o)∈POT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Production-to-reuse trucking arcs</w:t>
      </w:r>
    </w:p>
    <w:p w14:paraId="610F8E07" w14:textId="7B6F3421"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(p,k)∈CKT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Completion-to-disposal trucking arcs</w:t>
      </w:r>
    </w:p>
    <w:p w14:paraId="69A08E79" w14:textId="5562B7A3"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(p,s)∈CST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Completion-to-storage trucking arcs</w:t>
      </w:r>
    </w:p>
    <w:p w14:paraId="73D1CF7D" w14:textId="2E5EE891" w:rsidR="00DB6AAC" w:rsidRDefault="00DB6AAC" w:rsidP="00DB6AAC">
      <w:pPr>
        <w:rPr>
          <w:rFonts w:ascii="Times New Roman" w:eastAsiaTheme="minorEastAsia" w:hAnsi="Times New Roman" w:cs="Times New Roman"/>
          <w:sz w:val="26"/>
          <w:szCs w:val="26"/>
        </w:rPr>
      </w:pPr>
      <m:oMath>
        <m:r>
          <w:rPr>
            <w:rFonts w:ascii="Cambria Math" w:hAnsi="Cambria Math" w:cs="Times New Roman"/>
            <w:sz w:val="26"/>
            <w:szCs w:val="26"/>
          </w:rPr>
          <m:t>(p,r)∈CRT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Completion-to-treatment trucking arcs</w:t>
      </w:r>
    </w:p>
    <w:p w14:paraId="26C2D02D" w14:textId="77777777" w:rsidR="00FA2B9B" w:rsidRPr="005A7F98" w:rsidRDefault="004C333B" w:rsidP="00FA2B9B">
      <w:pPr>
        <w:rPr>
          <w:rFonts w:ascii="Times New Roman" w:eastAsiaTheme="minorEastAsia" w:hAnsi="Times New Roman" w:cs="Times New Roman"/>
          <w:sz w:val="26"/>
          <w:szCs w:val="26"/>
        </w:rPr>
      </w:pPr>
      <m:oMath>
        <m:d>
          <m:dPr>
            <m:ctrlPr>
              <w:rPr>
                <w:rFonts w:ascii="Cambria Math" w:hAnsi="Cambria Math" w:cs="Times New Roman"/>
                <w:i/>
                <w:sz w:val="26"/>
                <w:szCs w:val="26"/>
                <w:highlight w:val="green"/>
              </w:rPr>
            </m:ctrlPr>
          </m:dPr>
          <m:e>
            <m:r>
              <w:rPr>
                <w:rFonts w:ascii="Cambria Math" w:hAnsi="Cambria Math" w:cs="Times New Roman"/>
                <w:sz w:val="26"/>
                <w:szCs w:val="26"/>
                <w:highlight w:val="green"/>
              </w:rPr>
              <m:t>p,p</m:t>
            </m:r>
          </m:e>
        </m:d>
        <m:r>
          <w:rPr>
            <w:rFonts w:ascii="Cambria Math" w:hAnsi="Cambria Math" w:cs="Times New Roman"/>
            <w:sz w:val="26"/>
            <w:szCs w:val="26"/>
            <w:highlight w:val="green"/>
          </w:rPr>
          <m:t>∈CCT</m:t>
        </m:r>
      </m:oMath>
      <w:r w:rsidR="00FA2B9B" w:rsidRPr="00FA2B9B">
        <w:rPr>
          <w:rFonts w:ascii="Times New Roman" w:eastAsiaTheme="minorEastAsia" w:hAnsi="Times New Roman" w:cs="Times New Roman"/>
          <w:sz w:val="26"/>
          <w:szCs w:val="26"/>
          <w:highlight w:val="green"/>
        </w:rPr>
        <w:tab/>
      </w:r>
      <w:r w:rsidR="00FA2B9B" w:rsidRPr="00FA2B9B">
        <w:rPr>
          <w:rFonts w:ascii="Times New Roman" w:eastAsiaTheme="minorEastAsia" w:hAnsi="Times New Roman" w:cs="Times New Roman"/>
          <w:sz w:val="26"/>
          <w:szCs w:val="26"/>
          <w:highlight w:val="green"/>
        </w:rPr>
        <w:tab/>
      </w:r>
      <w:r w:rsidR="00FA2B9B" w:rsidRPr="00FA2B9B">
        <w:rPr>
          <w:rFonts w:ascii="Times New Roman" w:eastAsiaTheme="minorEastAsia" w:hAnsi="Times New Roman" w:cs="Times New Roman"/>
          <w:sz w:val="26"/>
          <w:szCs w:val="26"/>
          <w:highlight w:val="green"/>
        </w:rPr>
        <w:tab/>
        <w:t>Completion-to-completion trucking arcs (flowback reuse)</w:t>
      </w:r>
    </w:p>
    <w:p w14:paraId="19F9D30A" w14:textId="09FC0778" w:rsidR="00EB3B61" w:rsidRDefault="00EB3B61" w:rsidP="00EB3B61">
      <w:pPr>
        <w:rPr>
          <w:rFonts w:ascii="Times New Roman" w:eastAsiaTheme="minorEastAsia" w:hAnsi="Times New Roman" w:cs="Times New Roman"/>
          <w:sz w:val="26"/>
          <w:szCs w:val="26"/>
        </w:rPr>
      </w:pPr>
      <m:oMath>
        <m:r>
          <w:rPr>
            <w:rFonts w:ascii="Cambria Math" w:hAnsi="Cambria Math" w:cs="Times New Roman"/>
            <w:sz w:val="26"/>
            <w:szCs w:val="26"/>
          </w:rPr>
          <m:t>(s,p)∈SCT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Storage-to-completion trucking arcs</w:t>
      </w:r>
    </w:p>
    <w:p w14:paraId="51ECF71F" w14:textId="34214F48" w:rsidR="00570993" w:rsidRDefault="00570993" w:rsidP="00570993">
      <w:pPr>
        <w:rPr>
          <w:rFonts w:ascii="Times New Roman" w:eastAsiaTheme="minorEastAsia" w:hAnsi="Times New Roman" w:cs="Times New Roman"/>
          <w:sz w:val="26"/>
          <w:szCs w:val="26"/>
        </w:rPr>
      </w:pPr>
      <m:oMath>
        <m:r>
          <w:rPr>
            <w:rFonts w:ascii="Cambria Math" w:hAnsi="Cambria Math" w:cs="Times New Roman"/>
            <w:sz w:val="26"/>
            <w:szCs w:val="26"/>
          </w:rPr>
          <m:t>(s,k)∈SKT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Storage-to-disposal trucking arcs</w:t>
      </w:r>
    </w:p>
    <w:p w14:paraId="71601D57" w14:textId="256468CB" w:rsidR="00220B9F" w:rsidRDefault="00220B9F" w:rsidP="00220B9F">
      <w:pPr>
        <w:rPr>
          <w:rFonts w:ascii="Times New Roman" w:eastAsiaTheme="minorEastAsia" w:hAnsi="Times New Roman" w:cs="Times New Roman"/>
          <w:sz w:val="26"/>
          <w:szCs w:val="26"/>
        </w:rPr>
      </w:pPr>
      <m:oMath>
        <m:r>
          <w:rPr>
            <w:rFonts w:ascii="Cambria Math" w:hAnsi="Cambria Math" w:cs="Times New Roman"/>
            <w:sz w:val="26"/>
            <w:szCs w:val="26"/>
          </w:rPr>
          <m:t>(r,k)∈RKT</m:t>
        </m:r>
      </m:oMath>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r>
      <w:r>
        <w:rPr>
          <w:rFonts w:ascii="Times New Roman" w:eastAsiaTheme="minorEastAsia" w:hAnsi="Times New Roman" w:cs="Times New Roman"/>
          <w:sz w:val="26"/>
          <w:szCs w:val="26"/>
        </w:rPr>
        <w:tab/>
        <w:t>Treatment-to-disposal trucking arcs</w:t>
      </w:r>
    </w:p>
    <w:p w14:paraId="2834214F" w14:textId="361A2F93" w:rsidR="00497279" w:rsidRDefault="00497279" w:rsidP="00BC232E">
      <w:pPr>
        <w:rPr>
          <w:rFonts w:ascii="Times New Roman" w:eastAsiaTheme="minorEastAsia" w:hAnsi="Times New Roman" w:cs="Times New Roman"/>
          <w:sz w:val="26"/>
          <w:szCs w:val="26"/>
        </w:rPr>
      </w:pPr>
    </w:p>
    <w:p w14:paraId="259FE602" w14:textId="77777777" w:rsidR="007814BC" w:rsidRDefault="007814BC" w:rsidP="00BC232E">
      <w:pPr>
        <w:rPr>
          <w:rFonts w:ascii="Times New Roman" w:eastAsiaTheme="minorEastAsia" w:hAnsi="Times New Roman" w:cs="Times New Roman"/>
          <w:sz w:val="26"/>
          <w:szCs w:val="26"/>
        </w:rPr>
      </w:pPr>
    </w:p>
    <w:p w14:paraId="2F63CBBD" w14:textId="77777777" w:rsidR="005F2E61" w:rsidRDefault="005F2E61" w:rsidP="00BC232E">
      <w:pPr>
        <w:rPr>
          <w:rFonts w:ascii="Times New Roman" w:eastAsiaTheme="minorEastAsia" w:hAnsi="Times New Roman" w:cs="Times New Roman"/>
          <w:sz w:val="26"/>
          <w:szCs w:val="26"/>
        </w:rPr>
      </w:pPr>
    </w:p>
    <w:p w14:paraId="35C70F20" w14:textId="7C555CAD" w:rsidR="00497279" w:rsidRDefault="00497279" w:rsidP="00497279">
      <w:pPr>
        <w:rPr>
          <w:rFonts w:ascii="Times New Roman" w:hAnsi="Times New Roman" w:cs="Times New Roman"/>
          <w:b/>
          <w:sz w:val="26"/>
          <w:szCs w:val="26"/>
        </w:rPr>
      </w:pPr>
      <w:r>
        <w:rPr>
          <w:rFonts w:ascii="Times New Roman" w:hAnsi="Times New Roman" w:cs="Times New Roman"/>
          <w:b/>
          <w:sz w:val="26"/>
          <w:szCs w:val="26"/>
        </w:rPr>
        <w:t>Continuous Variables</w:t>
      </w:r>
    </w:p>
    <w:p w14:paraId="36FEBB8D" w14:textId="3018A4F4" w:rsidR="00497279" w:rsidRDefault="004C333B"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497279">
        <w:rPr>
          <w:rFonts w:ascii="Times New Roman" w:eastAsiaTheme="minorEastAsia" w:hAnsi="Times New Roman" w:cs="Times New Roman"/>
          <w:sz w:val="26"/>
          <w:szCs w:val="26"/>
        </w:rPr>
        <w:tab/>
        <w:t xml:space="preserve">Produced water piped from </w:t>
      </w:r>
      <w:r w:rsidR="00B455A7">
        <w:rPr>
          <w:rFonts w:ascii="Times New Roman" w:eastAsiaTheme="minorEastAsia" w:hAnsi="Times New Roman" w:cs="Times New Roman"/>
          <w:sz w:val="26"/>
          <w:szCs w:val="26"/>
        </w:rPr>
        <w:t>one location to another location</w:t>
      </w:r>
    </w:p>
    <w:p w14:paraId="11F7C911" w14:textId="2B9C63D6" w:rsidR="00ED6474" w:rsidRDefault="004C333B" w:rsidP="004972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ED6474">
        <w:rPr>
          <w:rFonts w:ascii="Times New Roman" w:eastAsiaTheme="minorEastAsia" w:hAnsi="Times New Roman" w:cs="Times New Roman"/>
          <w:sz w:val="26"/>
          <w:szCs w:val="26"/>
        </w:rPr>
        <w:tab/>
        <w:t xml:space="preserve">Produced water trucked from </w:t>
      </w:r>
      <w:r w:rsidR="00B455A7">
        <w:rPr>
          <w:rFonts w:ascii="Times New Roman" w:eastAsiaTheme="minorEastAsia" w:hAnsi="Times New Roman" w:cs="Times New Roman"/>
          <w:sz w:val="26"/>
          <w:szCs w:val="26"/>
        </w:rPr>
        <w:t>one location</w:t>
      </w:r>
      <w:r w:rsidR="005A037D">
        <w:rPr>
          <w:rFonts w:ascii="Times New Roman" w:eastAsiaTheme="minorEastAsia" w:hAnsi="Times New Roman" w:cs="Times New Roman"/>
          <w:sz w:val="26"/>
          <w:szCs w:val="26"/>
        </w:rPr>
        <w:t xml:space="preserve"> </w:t>
      </w:r>
      <w:r w:rsidR="00B455A7">
        <w:rPr>
          <w:rFonts w:ascii="Times New Roman" w:eastAsiaTheme="minorEastAsia" w:hAnsi="Times New Roman" w:cs="Times New Roman"/>
          <w:sz w:val="26"/>
          <w:szCs w:val="26"/>
        </w:rPr>
        <w:t>to another location</w:t>
      </w:r>
    </w:p>
    <w:p w14:paraId="35373FCD" w14:textId="654F63C5" w:rsidR="007A1F22" w:rsidRPr="007546AE" w:rsidRDefault="004C333B" w:rsidP="007A1F2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7A1F22" w:rsidRPr="007546AE">
        <w:rPr>
          <w:rFonts w:ascii="Times New Roman" w:eastAsiaTheme="minorEastAsia" w:hAnsi="Times New Roman" w:cs="Times New Roman"/>
          <w:sz w:val="26"/>
          <w:szCs w:val="26"/>
        </w:rPr>
        <w:tab/>
        <w:t>Fresh water sourced from source to completion pad</w:t>
      </w:r>
    </w:p>
    <w:p w14:paraId="4900BA34" w14:textId="77777777" w:rsidR="003F080E" w:rsidRPr="007546AE" w:rsidRDefault="004C333B"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PadStorageIn</m:t>
            </m:r>
          </m:sup>
        </m:sSubSup>
      </m:oMath>
      <w:r w:rsidR="003F080E" w:rsidRPr="007546AE">
        <w:rPr>
          <w:rFonts w:ascii="Times New Roman" w:eastAsiaTheme="minorEastAsia" w:hAnsi="Times New Roman" w:cs="Times New Roman"/>
          <w:sz w:val="26"/>
          <w:szCs w:val="26"/>
        </w:rPr>
        <w:tab/>
        <w:t xml:space="preserve">Water put into completions pad storage </w:t>
      </w:r>
    </w:p>
    <w:p w14:paraId="3BF42905" w14:textId="77777777" w:rsidR="003F080E" w:rsidRPr="007546AE" w:rsidRDefault="004C333B"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PadStorageOut</m:t>
            </m:r>
          </m:sup>
        </m:sSubSup>
      </m:oMath>
      <w:r w:rsidR="003F080E" w:rsidRPr="007546AE">
        <w:rPr>
          <w:rFonts w:ascii="Times New Roman" w:eastAsiaTheme="minorEastAsia" w:hAnsi="Times New Roman" w:cs="Times New Roman"/>
          <w:sz w:val="26"/>
          <w:szCs w:val="26"/>
        </w:rPr>
        <w:tab/>
        <w:t xml:space="preserve">Water removed from completions pad storage </w:t>
      </w:r>
    </w:p>
    <w:p w14:paraId="29AEE295" w14:textId="77777777" w:rsidR="007A1F22" w:rsidRPr="007546AE" w:rsidRDefault="007A1F22" w:rsidP="00497279">
      <w:pPr>
        <w:ind w:left="2880" w:hanging="2880"/>
        <w:rPr>
          <w:rFonts w:ascii="Times New Roman" w:eastAsiaTheme="minorEastAsia" w:hAnsi="Times New Roman" w:cs="Times New Roman"/>
          <w:sz w:val="26"/>
          <w:szCs w:val="26"/>
        </w:rPr>
      </w:pPr>
    </w:p>
    <w:p w14:paraId="577CB373" w14:textId="54CA2406" w:rsidR="00F801D6" w:rsidRPr="007546AE" w:rsidRDefault="004C333B" w:rsidP="00F801D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F801D6" w:rsidRPr="007546AE">
        <w:rPr>
          <w:rFonts w:ascii="Times New Roman" w:eastAsiaTheme="minorEastAsia" w:hAnsi="Times New Roman" w:cs="Times New Roman"/>
          <w:sz w:val="26"/>
          <w:szCs w:val="26"/>
        </w:rPr>
        <w:tab/>
        <w:t>Water level at storage site</w:t>
      </w:r>
    </w:p>
    <w:p w14:paraId="28F865E6" w14:textId="77777777" w:rsidR="003F080E" w:rsidRPr="00C60F29" w:rsidRDefault="004C333B"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oMath>
      <w:r w:rsidR="003F080E" w:rsidRPr="007546AE">
        <w:rPr>
          <w:rFonts w:ascii="Times New Roman" w:eastAsiaTheme="minorEastAsia" w:hAnsi="Times New Roman" w:cs="Times New Roman"/>
          <w:sz w:val="26"/>
          <w:szCs w:val="26"/>
        </w:rPr>
        <w:tab/>
        <w:t>Water level in completions pad storage</w:t>
      </w:r>
      <w:r w:rsidR="003F080E" w:rsidRPr="00C60F29">
        <w:rPr>
          <w:rFonts w:ascii="Times New Roman" w:eastAsiaTheme="minorEastAsia" w:hAnsi="Times New Roman" w:cs="Times New Roman"/>
          <w:sz w:val="26"/>
          <w:szCs w:val="26"/>
        </w:rPr>
        <w:t xml:space="preserve"> </w:t>
      </w:r>
    </w:p>
    <w:p w14:paraId="332CED3B" w14:textId="77777777" w:rsidR="00762550" w:rsidRDefault="00762550" w:rsidP="00F801D6">
      <w:pPr>
        <w:ind w:left="2880" w:hanging="2880"/>
        <w:rPr>
          <w:rFonts w:ascii="Times New Roman" w:eastAsiaTheme="minorEastAsia" w:hAnsi="Times New Roman" w:cs="Times New Roman"/>
          <w:sz w:val="26"/>
          <w:szCs w:val="26"/>
        </w:rPr>
      </w:pPr>
    </w:p>
    <w:p w14:paraId="566ABA5E" w14:textId="3E73C978" w:rsidR="00B565EA" w:rsidRDefault="004C333B"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oMath>
      <w:r w:rsidR="00B565EA">
        <w:rPr>
          <w:rFonts w:ascii="Times New Roman" w:eastAsiaTheme="minorEastAsia" w:hAnsi="Times New Roman" w:cs="Times New Roman"/>
          <w:sz w:val="26"/>
          <w:szCs w:val="26"/>
        </w:rPr>
        <w:tab/>
        <w:t>Cost of piping produced water from one location to another location</w:t>
      </w:r>
    </w:p>
    <w:p w14:paraId="01CCE210" w14:textId="0C10B9AB" w:rsidR="00B565EA" w:rsidRDefault="004C333B"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Trucked</m:t>
            </m:r>
          </m:sup>
        </m:sSubSup>
      </m:oMath>
      <w:r w:rsidR="00B565EA">
        <w:rPr>
          <w:rFonts w:ascii="Times New Roman" w:eastAsiaTheme="minorEastAsia" w:hAnsi="Times New Roman" w:cs="Times New Roman"/>
          <w:sz w:val="26"/>
          <w:szCs w:val="26"/>
        </w:rPr>
        <w:tab/>
        <w:t>Cost of trucking produced water from one location to another location</w:t>
      </w:r>
    </w:p>
    <w:p w14:paraId="0262B863" w14:textId="6AB60AB0" w:rsidR="00B565EA" w:rsidRDefault="004C333B" w:rsidP="00B565EA">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oMath>
      <w:r w:rsidR="00B565EA">
        <w:rPr>
          <w:rFonts w:ascii="Times New Roman" w:eastAsiaTheme="minorEastAsia" w:hAnsi="Times New Roman" w:cs="Times New Roman"/>
          <w:sz w:val="26"/>
          <w:szCs w:val="26"/>
        </w:rPr>
        <w:tab/>
        <w:t>Cost of sourcing fresh water from source to completion pad</w:t>
      </w:r>
    </w:p>
    <w:p w14:paraId="74043B5A" w14:textId="048F1013" w:rsidR="003F1F9C" w:rsidRDefault="004C333B"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oMath>
      <w:r w:rsidR="003F1F9C">
        <w:rPr>
          <w:rFonts w:ascii="Times New Roman" w:eastAsiaTheme="minorEastAsia" w:hAnsi="Times New Roman" w:cs="Times New Roman"/>
          <w:sz w:val="26"/>
          <w:szCs w:val="26"/>
        </w:rPr>
        <w:tab/>
        <w:t>Cost of injecting produced water at disposal site</w:t>
      </w:r>
    </w:p>
    <w:p w14:paraId="5F31837D" w14:textId="779F1414" w:rsidR="00D55717" w:rsidRDefault="004C333B"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oMath>
      <w:r w:rsidR="00D55717">
        <w:rPr>
          <w:rFonts w:ascii="Times New Roman" w:eastAsiaTheme="minorEastAsia" w:hAnsi="Times New Roman" w:cs="Times New Roman"/>
          <w:sz w:val="26"/>
          <w:szCs w:val="26"/>
        </w:rPr>
        <w:tab/>
        <w:t>Cost of treating produced water at treatment site</w:t>
      </w:r>
    </w:p>
    <w:p w14:paraId="4E6B8368" w14:textId="77216A1E" w:rsidR="00B05B8B" w:rsidRDefault="004C333B"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oMath>
      <w:r w:rsidR="00B05B8B" w:rsidRPr="00EF6102">
        <w:rPr>
          <w:rFonts w:ascii="Times New Roman" w:eastAsiaTheme="minorEastAsia" w:hAnsi="Times New Roman" w:cs="Times New Roman"/>
          <w:sz w:val="26"/>
          <w:szCs w:val="26"/>
        </w:rPr>
        <w:tab/>
        <w:t>Cost of reusing produced water at completions site</w:t>
      </w:r>
      <w:r w:rsidR="00B05B8B">
        <w:rPr>
          <w:rFonts w:ascii="Times New Roman" w:eastAsiaTheme="minorEastAsia" w:hAnsi="Times New Roman" w:cs="Times New Roman"/>
          <w:sz w:val="26"/>
          <w:szCs w:val="26"/>
        </w:rPr>
        <w:t xml:space="preserve"> </w:t>
      </w:r>
    </w:p>
    <w:p w14:paraId="2C8527CE" w14:textId="31AEB390" w:rsidR="00D55717" w:rsidRDefault="004C333B" w:rsidP="00D55717">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D55717">
        <w:rPr>
          <w:rFonts w:ascii="Times New Roman" w:eastAsiaTheme="minorEastAsia" w:hAnsi="Times New Roman" w:cs="Times New Roman"/>
          <w:sz w:val="26"/>
          <w:szCs w:val="26"/>
        </w:rPr>
        <w:tab/>
        <w:t>Cost of storing produced water at storage site</w:t>
      </w:r>
      <w:r w:rsidR="00D217A6">
        <w:rPr>
          <w:rFonts w:ascii="Times New Roman" w:eastAsiaTheme="minorEastAsia" w:hAnsi="Times New Roman" w:cs="Times New Roman"/>
          <w:sz w:val="26"/>
          <w:szCs w:val="26"/>
        </w:rPr>
        <w:t xml:space="preserve"> (incl. treatment)</w:t>
      </w:r>
    </w:p>
    <w:p w14:paraId="24F9493F" w14:textId="0D899B14" w:rsidR="00A805DD" w:rsidRDefault="004C333B"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s,t</m:t>
            </m:r>
          </m:sub>
          <m:sup>
            <m:r>
              <w:rPr>
                <w:rFonts w:ascii="Cambria Math" w:hAnsi="Cambria Math" w:cs="Times New Roman"/>
                <w:sz w:val="26"/>
                <w:szCs w:val="26"/>
              </w:rPr>
              <m:t>Storage</m:t>
            </m:r>
          </m:sup>
        </m:sSubSup>
      </m:oMath>
      <w:r w:rsidR="00A805DD" w:rsidRPr="00B05B8B">
        <w:rPr>
          <w:rFonts w:ascii="Times New Roman" w:eastAsiaTheme="minorEastAsia" w:hAnsi="Times New Roman" w:cs="Times New Roman"/>
          <w:sz w:val="26"/>
          <w:szCs w:val="26"/>
        </w:rPr>
        <w:tab/>
        <w:t xml:space="preserve">Credit for </w:t>
      </w:r>
      <w:r w:rsidR="00902399" w:rsidRPr="00B05B8B">
        <w:rPr>
          <w:rFonts w:ascii="Times New Roman" w:eastAsiaTheme="minorEastAsia" w:hAnsi="Times New Roman" w:cs="Times New Roman"/>
          <w:sz w:val="26"/>
          <w:szCs w:val="26"/>
        </w:rPr>
        <w:t>retrieving</w:t>
      </w:r>
      <w:r w:rsidR="00A805DD" w:rsidRPr="00B05B8B">
        <w:rPr>
          <w:rFonts w:ascii="Times New Roman" w:eastAsiaTheme="minorEastAsia" w:hAnsi="Times New Roman" w:cs="Times New Roman"/>
          <w:sz w:val="26"/>
          <w:szCs w:val="26"/>
        </w:rPr>
        <w:t xml:space="preserve"> </w:t>
      </w:r>
      <w:r w:rsidR="00902399" w:rsidRPr="00B05B8B">
        <w:rPr>
          <w:rFonts w:ascii="Times New Roman" w:eastAsiaTheme="minorEastAsia" w:hAnsi="Times New Roman" w:cs="Times New Roman"/>
          <w:sz w:val="26"/>
          <w:szCs w:val="26"/>
        </w:rPr>
        <w:t xml:space="preserve">stored </w:t>
      </w:r>
      <w:r w:rsidR="00A805DD" w:rsidRPr="00B05B8B">
        <w:rPr>
          <w:rFonts w:ascii="Times New Roman" w:eastAsiaTheme="minorEastAsia" w:hAnsi="Times New Roman" w:cs="Times New Roman"/>
          <w:sz w:val="26"/>
          <w:szCs w:val="26"/>
        </w:rPr>
        <w:t xml:space="preserve">produced water </w:t>
      </w:r>
      <w:r w:rsidR="00902399" w:rsidRPr="00B05B8B">
        <w:rPr>
          <w:rFonts w:ascii="Times New Roman" w:eastAsiaTheme="minorEastAsia" w:hAnsi="Times New Roman" w:cs="Times New Roman"/>
          <w:sz w:val="26"/>
          <w:szCs w:val="26"/>
        </w:rPr>
        <w:t>from</w:t>
      </w:r>
      <w:r w:rsidR="00A805DD" w:rsidRPr="00B05B8B">
        <w:rPr>
          <w:rFonts w:ascii="Times New Roman" w:eastAsiaTheme="minorEastAsia" w:hAnsi="Times New Roman" w:cs="Times New Roman"/>
          <w:sz w:val="26"/>
          <w:szCs w:val="26"/>
        </w:rPr>
        <w:t xml:space="preserve"> storage site</w:t>
      </w:r>
    </w:p>
    <w:p w14:paraId="12A517FE" w14:textId="05B49EEC" w:rsidR="00CF7715" w:rsidRDefault="004C333B" w:rsidP="00A805D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oMath>
      <w:r w:rsidR="00CF7715">
        <w:rPr>
          <w:rFonts w:ascii="Times New Roman" w:eastAsiaTheme="minorEastAsia" w:hAnsi="Times New Roman" w:cs="Times New Roman"/>
          <w:sz w:val="26"/>
          <w:szCs w:val="26"/>
        </w:rPr>
        <w:tab/>
        <w:t>Total cost of sourcing freshwater</w:t>
      </w:r>
    </w:p>
    <w:p w14:paraId="535C063A" w14:textId="0874750C" w:rsidR="00CF7715" w:rsidRDefault="004C333B"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oMath>
      <w:r w:rsidR="00CF7715">
        <w:rPr>
          <w:rFonts w:ascii="Times New Roman" w:eastAsiaTheme="minorEastAsia" w:hAnsi="Times New Roman" w:cs="Times New Roman"/>
          <w:sz w:val="26"/>
          <w:szCs w:val="26"/>
        </w:rPr>
        <w:tab/>
        <w:t>Total cost of injecting produced water</w:t>
      </w:r>
    </w:p>
    <w:p w14:paraId="7EC88729" w14:textId="71B87401" w:rsidR="00CF7715" w:rsidRDefault="004C333B"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oMath>
      <w:r w:rsidR="00CF7715">
        <w:rPr>
          <w:rFonts w:ascii="Times New Roman" w:eastAsiaTheme="minorEastAsia" w:hAnsi="Times New Roman" w:cs="Times New Roman"/>
          <w:sz w:val="26"/>
          <w:szCs w:val="26"/>
        </w:rPr>
        <w:tab/>
        <w:t>Total cost of treating produced water</w:t>
      </w:r>
    </w:p>
    <w:p w14:paraId="61D15ECA" w14:textId="24A86B32" w:rsidR="00CF7715" w:rsidRDefault="004C333B"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oMath>
      <w:r w:rsidR="00CF7715">
        <w:rPr>
          <w:rFonts w:ascii="Times New Roman" w:eastAsiaTheme="minorEastAsia" w:hAnsi="Times New Roman" w:cs="Times New Roman"/>
          <w:sz w:val="26"/>
          <w:szCs w:val="26"/>
        </w:rPr>
        <w:tab/>
        <w:t>Total cost of reusing produced water</w:t>
      </w:r>
    </w:p>
    <w:p w14:paraId="68718D6A" w14:textId="138F4E1E" w:rsidR="00CF7715" w:rsidRDefault="004C333B"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oMath>
      <w:r w:rsidR="00CF7715">
        <w:rPr>
          <w:rFonts w:ascii="Times New Roman" w:eastAsiaTheme="minorEastAsia" w:hAnsi="Times New Roman" w:cs="Times New Roman"/>
          <w:sz w:val="26"/>
          <w:szCs w:val="26"/>
        </w:rPr>
        <w:tab/>
        <w:t>Total cost of piping produced water</w:t>
      </w:r>
    </w:p>
    <w:p w14:paraId="568D6BCE" w14:textId="2AA0AE3C" w:rsidR="00CF7715" w:rsidRDefault="004C333B"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oMath>
      <w:r w:rsidR="00CF7715">
        <w:rPr>
          <w:rFonts w:ascii="Times New Roman" w:eastAsiaTheme="minorEastAsia" w:hAnsi="Times New Roman" w:cs="Times New Roman"/>
          <w:sz w:val="26"/>
          <w:szCs w:val="26"/>
        </w:rPr>
        <w:tab/>
        <w:t>Total cost of storing produced water</w:t>
      </w:r>
    </w:p>
    <w:p w14:paraId="1946E747" w14:textId="6C5A4FE0" w:rsidR="00CF7715" w:rsidRDefault="004C333B"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oMath>
      <w:r w:rsidR="00CF7715">
        <w:rPr>
          <w:rFonts w:ascii="Times New Roman" w:eastAsiaTheme="minorEastAsia" w:hAnsi="Times New Roman" w:cs="Times New Roman"/>
          <w:sz w:val="26"/>
          <w:szCs w:val="26"/>
        </w:rPr>
        <w:tab/>
        <w:t>Total cost of trucking produced water</w:t>
      </w:r>
    </w:p>
    <w:p w14:paraId="1233D185" w14:textId="30F52435" w:rsidR="00B83426" w:rsidRDefault="004C333B" w:rsidP="00B83426">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oMath>
      <w:r w:rsidR="00B83426">
        <w:rPr>
          <w:rFonts w:ascii="Times New Roman" w:eastAsiaTheme="minorEastAsia" w:hAnsi="Times New Roman" w:cs="Times New Roman"/>
          <w:sz w:val="26"/>
          <w:szCs w:val="26"/>
        </w:rPr>
        <w:tab/>
        <w:t>Total cost of slack variables</w:t>
      </w:r>
    </w:p>
    <w:p w14:paraId="2C638BD1" w14:textId="7D412DD1" w:rsidR="00CF7715" w:rsidRDefault="004C333B" w:rsidP="00CF7715">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oMath>
      <w:r w:rsidR="00CF7715">
        <w:rPr>
          <w:rFonts w:ascii="Times New Roman" w:eastAsiaTheme="minorEastAsia" w:hAnsi="Times New Roman" w:cs="Times New Roman"/>
          <w:sz w:val="26"/>
          <w:szCs w:val="26"/>
        </w:rPr>
        <w:tab/>
        <w:t>Total credit for withdrawing produced water</w:t>
      </w:r>
    </w:p>
    <w:p w14:paraId="1361DCE2" w14:textId="77777777" w:rsidR="00CF7715" w:rsidRDefault="00CF7715" w:rsidP="00CF7715">
      <w:pPr>
        <w:ind w:left="2880" w:hanging="2880"/>
        <w:rPr>
          <w:rFonts w:ascii="Times New Roman" w:eastAsiaTheme="minorEastAsia" w:hAnsi="Times New Roman" w:cs="Times New Roman"/>
          <w:sz w:val="26"/>
          <w:szCs w:val="26"/>
        </w:rPr>
      </w:pPr>
    </w:p>
    <w:p w14:paraId="6D7DA143" w14:textId="2EA50590" w:rsidR="00511935" w:rsidRDefault="004C333B"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 xml:space="preserve">Disposal capacity </w:t>
      </w:r>
      <w:proofErr w:type="gramStart"/>
      <w:r w:rsidR="00511935">
        <w:rPr>
          <w:rFonts w:ascii="Times New Roman" w:eastAsiaTheme="minorEastAsia" w:hAnsi="Times New Roman" w:cs="Times New Roman"/>
          <w:sz w:val="26"/>
          <w:szCs w:val="26"/>
        </w:rPr>
        <w:t>in a given</w:t>
      </w:r>
      <w:proofErr w:type="gramEnd"/>
      <w:r w:rsidR="00511935">
        <w:rPr>
          <w:rFonts w:ascii="Times New Roman" w:eastAsiaTheme="minorEastAsia" w:hAnsi="Times New Roman" w:cs="Times New Roman"/>
          <w:sz w:val="26"/>
          <w:szCs w:val="26"/>
        </w:rPr>
        <w:t xml:space="preserve"> time period at disposal site</w:t>
      </w:r>
    </w:p>
    <w:p w14:paraId="3B044338" w14:textId="0A616806" w:rsidR="00511935" w:rsidRDefault="004C333B"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 xml:space="preserve">Storage capacity </w:t>
      </w:r>
      <w:proofErr w:type="gramStart"/>
      <w:r w:rsidR="00511935">
        <w:rPr>
          <w:rFonts w:ascii="Times New Roman" w:eastAsiaTheme="minorEastAsia" w:hAnsi="Times New Roman" w:cs="Times New Roman"/>
          <w:sz w:val="26"/>
          <w:szCs w:val="26"/>
        </w:rPr>
        <w:t>in a given</w:t>
      </w:r>
      <w:proofErr w:type="gramEnd"/>
      <w:r w:rsidR="00511935">
        <w:rPr>
          <w:rFonts w:ascii="Times New Roman" w:eastAsiaTheme="minorEastAsia" w:hAnsi="Times New Roman" w:cs="Times New Roman"/>
          <w:sz w:val="26"/>
          <w:szCs w:val="26"/>
        </w:rPr>
        <w:t xml:space="preserve"> time period at storage site</w:t>
      </w:r>
    </w:p>
    <w:p w14:paraId="66499313" w14:textId="788D60A2" w:rsidR="00511935" w:rsidRDefault="004C333B" w:rsidP="00511935">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Capacity</m:t>
            </m:r>
          </m:sup>
        </m:sSubSup>
      </m:oMath>
      <w:r w:rsidR="00511935">
        <w:rPr>
          <w:rFonts w:ascii="Times New Roman" w:eastAsiaTheme="minorEastAsia" w:hAnsi="Times New Roman" w:cs="Times New Roman"/>
          <w:sz w:val="26"/>
          <w:szCs w:val="26"/>
        </w:rPr>
        <w:tab/>
        <w:t xml:space="preserve">Flow capacity </w:t>
      </w:r>
      <w:proofErr w:type="gramStart"/>
      <w:r w:rsidR="00511935">
        <w:rPr>
          <w:rFonts w:ascii="Times New Roman" w:eastAsiaTheme="minorEastAsia" w:hAnsi="Times New Roman" w:cs="Times New Roman"/>
          <w:sz w:val="26"/>
          <w:szCs w:val="26"/>
        </w:rPr>
        <w:t>in a given</w:t>
      </w:r>
      <w:proofErr w:type="gramEnd"/>
      <w:r w:rsidR="00511935">
        <w:rPr>
          <w:rFonts w:ascii="Times New Roman" w:eastAsiaTheme="minorEastAsia" w:hAnsi="Times New Roman" w:cs="Times New Roman"/>
          <w:sz w:val="26"/>
          <w:szCs w:val="26"/>
        </w:rPr>
        <w:t xml:space="preserve"> time period between two locations</w:t>
      </w:r>
    </w:p>
    <w:p w14:paraId="6657AC99" w14:textId="77777777" w:rsidR="00762550" w:rsidRDefault="00762550" w:rsidP="00511935">
      <w:pPr>
        <w:ind w:left="2880" w:hanging="2880"/>
        <w:rPr>
          <w:rFonts w:ascii="Times New Roman" w:eastAsiaTheme="minorEastAsia" w:hAnsi="Times New Roman" w:cs="Times New Roman"/>
          <w:sz w:val="26"/>
          <w:szCs w:val="26"/>
        </w:rPr>
      </w:pPr>
    </w:p>
    <w:p w14:paraId="51F51168" w14:textId="41EAD8FB" w:rsidR="00762550" w:rsidRDefault="004C333B"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oMath>
      <w:r w:rsidR="00762550">
        <w:rPr>
          <w:rFonts w:ascii="Times New Roman" w:eastAsiaTheme="minorEastAsia" w:hAnsi="Times New Roman" w:cs="Times New Roman"/>
          <w:sz w:val="26"/>
          <w:szCs w:val="26"/>
        </w:rPr>
        <w:tab/>
        <w:t xml:space="preserve">Capital cost of constructing or expanding disposal capacity </w:t>
      </w:r>
    </w:p>
    <w:p w14:paraId="41A9AD7B" w14:textId="3DABB77B" w:rsidR="00762550" w:rsidRDefault="004C333B"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oMath>
      <w:r w:rsidR="00762550">
        <w:rPr>
          <w:rFonts w:ascii="Times New Roman" w:eastAsiaTheme="minorEastAsia" w:hAnsi="Times New Roman" w:cs="Times New Roman"/>
          <w:sz w:val="26"/>
          <w:szCs w:val="26"/>
        </w:rPr>
        <w:tab/>
        <w:t xml:space="preserve">Capital cost of constructing or expanding piping capacity </w:t>
      </w:r>
    </w:p>
    <w:p w14:paraId="25711456" w14:textId="0C9F748D" w:rsidR="00762550" w:rsidRDefault="004C333B" w:rsidP="0076255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oMath>
      <w:r w:rsidR="00762550">
        <w:rPr>
          <w:rFonts w:ascii="Times New Roman" w:eastAsiaTheme="minorEastAsia" w:hAnsi="Times New Roman" w:cs="Times New Roman"/>
          <w:sz w:val="26"/>
          <w:szCs w:val="26"/>
        </w:rPr>
        <w:tab/>
        <w:t xml:space="preserve">Capital cost of constructing or expanding storage capacity </w:t>
      </w:r>
    </w:p>
    <w:p w14:paraId="068A8914" w14:textId="43025590" w:rsidR="001B2451" w:rsidRDefault="001B2451" w:rsidP="00762550">
      <w:pPr>
        <w:ind w:left="2880" w:hanging="2880"/>
        <w:rPr>
          <w:rFonts w:ascii="Times New Roman" w:eastAsiaTheme="minorEastAsia" w:hAnsi="Times New Roman" w:cs="Times New Roman"/>
          <w:sz w:val="26"/>
          <w:szCs w:val="26"/>
        </w:rPr>
      </w:pPr>
    </w:p>
    <w:p w14:paraId="6D0E0ED8" w14:textId="020C8D37" w:rsidR="002E217B" w:rsidRDefault="004C333B" w:rsidP="002E217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oMath>
      <w:r w:rsidR="002E217B">
        <w:rPr>
          <w:rFonts w:ascii="Times New Roman" w:eastAsiaTheme="minorEastAsia" w:hAnsi="Times New Roman" w:cs="Times New Roman"/>
          <w:sz w:val="26"/>
          <w:szCs w:val="26"/>
        </w:rPr>
        <w:tab/>
      </w:r>
      <w:r w:rsidR="00E654C9">
        <w:rPr>
          <w:rFonts w:ascii="Times New Roman" w:eastAsiaTheme="minorEastAsia" w:hAnsi="Times New Roman" w:cs="Times New Roman"/>
          <w:sz w:val="26"/>
          <w:szCs w:val="26"/>
        </w:rPr>
        <w:t>Slack variable to meet the completions water demand</w:t>
      </w:r>
    </w:p>
    <w:p w14:paraId="1ED88EAD" w14:textId="6430B182" w:rsidR="00E654C9" w:rsidRDefault="004C333B"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E654C9">
        <w:rPr>
          <w:rFonts w:ascii="Times New Roman" w:eastAsiaTheme="minorEastAsia" w:hAnsi="Times New Roman" w:cs="Times New Roman"/>
          <w:sz w:val="26"/>
          <w:szCs w:val="26"/>
        </w:rPr>
        <w:tab/>
        <w:t xml:space="preserve">Slack variable to process produced water production </w:t>
      </w:r>
    </w:p>
    <w:p w14:paraId="71CC6FE2" w14:textId="751E9F96" w:rsidR="00E654C9" w:rsidRDefault="004C333B"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E654C9">
        <w:rPr>
          <w:rFonts w:ascii="Times New Roman" w:eastAsiaTheme="minorEastAsia" w:hAnsi="Times New Roman" w:cs="Times New Roman"/>
          <w:sz w:val="26"/>
          <w:szCs w:val="26"/>
        </w:rPr>
        <w:tab/>
        <w:t xml:space="preserve">Slack variable to process flowback water production </w:t>
      </w:r>
    </w:p>
    <w:p w14:paraId="6B8C334E" w14:textId="1E6A4E1E" w:rsidR="00E654C9" w:rsidRDefault="004C333B"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oMath>
      <w:r w:rsidR="00E654C9">
        <w:rPr>
          <w:rFonts w:ascii="Times New Roman" w:eastAsiaTheme="minorEastAsia" w:hAnsi="Times New Roman" w:cs="Times New Roman"/>
          <w:sz w:val="26"/>
          <w:szCs w:val="26"/>
        </w:rPr>
        <w:tab/>
        <w:t xml:space="preserve">Slack variable to provide necessary pipeline capacity </w:t>
      </w:r>
    </w:p>
    <w:p w14:paraId="0F9C7C7A" w14:textId="567BDB01" w:rsidR="00E654C9" w:rsidRDefault="004C333B"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w:r w:rsidR="00E654C9">
        <w:rPr>
          <w:rFonts w:ascii="Times New Roman" w:eastAsiaTheme="minorEastAsia" w:hAnsi="Times New Roman" w:cs="Times New Roman"/>
          <w:sz w:val="26"/>
          <w:szCs w:val="26"/>
        </w:rPr>
        <w:tab/>
        <w:t xml:space="preserve">Slack variable to provide necessary storage capacity </w:t>
      </w:r>
    </w:p>
    <w:p w14:paraId="688D992A" w14:textId="21D0B0A5" w:rsidR="00E654C9" w:rsidRDefault="004C333B" w:rsidP="00E654C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w:r w:rsidR="00E654C9">
        <w:rPr>
          <w:rFonts w:ascii="Times New Roman" w:eastAsiaTheme="minorEastAsia" w:hAnsi="Times New Roman" w:cs="Times New Roman"/>
          <w:sz w:val="26"/>
          <w:szCs w:val="26"/>
        </w:rPr>
        <w:tab/>
        <w:t xml:space="preserve">Slack variable to provide necessary disposal capacity </w:t>
      </w:r>
    </w:p>
    <w:p w14:paraId="75EE95BA" w14:textId="6D5B917D" w:rsidR="008A58FC" w:rsidRDefault="004C333B"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w:r w:rsidR="008A58FC">
        <w:rPr>
          <w:rFonts w:ascii="Times New Roman" w:eastAsiaTheme="minorEastAsia" w:hAnsi="Times New Roman" w:cs="Times New Roman"/>
          <w:sz w:val="26"/>
          <w:szCs w:val="26"/>
        </w:rPr>
        <w:tab/>
        <w:t xml:space="preserve">Slack variable to provide necessary treatment capacity </w:t>
      </w:r>
    </w:p>
    <w:p w14:paraId="6CE954E7" w14:textId="413EFB40" w:rsidR="008A58FC" w:rsidRDefault="004C333B" w:rsidP="008A58F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w:r w:rsidR="008A58FC">
        <w:rPr>
          <w:rFonts w:ascii="Times New Roman" w:eastAsiaTheme="minorEastAsia" w:hAnsi="Times New Roman" w:cs="Times New Roman"/>
          <w:sz w:val="26"/>
          <w:szCs w:val="26"/>
        </w:rPr>
        <w:tab/>
        <w:t xml:space="preserve">Slack variable to provide necessary reuse capacity </w:t>
      </w:r>
    </w:p>
    <w:p w14:paraId="0E2E1231" w14:textId="77777777" w:rsidR="00E654C9" w:rsidRDefault="00E654C9" w:rsidP="002E217B">
      <w:pPr>
        <w:ind w:left="2880" w:hanging="2880"/>
        <w:rPr>
          <w:rFonts w:ascii="Times New Roman" w:eastAsiaTheme="minorEastAsia" w:hAnsi="Times New Roman" w:cs="Times New Roman"/>
          <w:sz w:val="26"/>
          <w:szCs w:val="26"/>
        </w:rPr>
      </w:pPr>
    </w:p>
    <w:p w14:paraId="75A0A748" w14:textId="6FE0E777" w:rsidR="001821D0" w:rsidRDefault="001821D0" w:rsidP="001821D0">
      <w:pPr>
        <w:rPr>
          <w:rFonts w:ascii="Times New Roman" w:hAnsi="Times New Roman" w:cs="Times New Roman"/>
          <w:b/>
          <w:sz w:val="26"/>
          <w:szCs w:val="26"/>
        </w:rPr>
      </w:pPr>
      <w:r>
        <w:rPr>
          <w:rFonts w:ascii="Times New Roman" w:hAnsi="Times New Roman" w:cs="Times New Roman"/>
          <w:b/>
          <w:sz w:val="26"/>
          <w:szCs w:val="26"/>
        </w:rPr>
        <w:t>Binary Variables</w:t>
      </w:r>
    </w:p>
    <w:p w14:paraId="43517C9B" w14:textId="14214516" w:rsidR="001821D0" w:rsidRDefault="004C333B"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1821D0">
        <w:rPr>
          <w:rFonts w:ascii="Times New Roman" w:eastAsiaTheme="minorEastAsia" w:hAnsi="Times New Roman" w:cs="Times New Roman"/>
          <w:sz w:val="26"/>
          <w:szCs w:val="26"/>
        </w:rPr>
        <w:tab/>
        <w:t>New pipeline installed between one location and another location with specific diameter</w:t>
      </w:r>
    </w:p>
    <w:p w14:paraId="08800A50" w14:textId="297C75E5" w:rsidR="001821D0" w:rsidRDefault="004C333B"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1821D0">
        <w:rPr>
          <w:rFonts w:ascii="Times New Roman" w:eastAsiaTheme="minorEastAsia" w:hAnsi="Times New Roman" w:cs="Times New Roman"/>
          <w:sz w:val="26"/>
          <w:szCs w:val="26"/>
        </w:rPr>
        <w:tab/>
        <w:t xml:space="preserve">New </w:t>
      </w:r>
      <w:r w:rsidR="000B506B">
        <w:rPr>
          <w:rFonts w:ascii="Times New Roman" w:eastAsiaTheme="minorEastAsia" w:hAnsi="Times New Roman" w:cs="Times New Roman"/>
          <w:sz w:val="26"/>
          <w:szCs w:val="26"/>
        </w:rPr>
        <w:t xml:space="preserve">or additional </w:t>
      </w:r>
      <w:r w:rsidR="00F2008E">
        <w:rPr>
          <w:rFonts w:ascii="Times New Roman" w:eastAsiaTheme="minorEastAsia" w:hAnsi="Times New Roman" w:cs="Times New Roman"/>
          <w:sz w:val="26"/>
          <w:szCs w:val="26"/>
        </w:rPr>
        <w:t xml:space="preserve">storage facility </w:t>
      </w:r>
      <w:r w:rsidR="001821D0">
        <w:rPr>
          <w:rFonts w:ascii="Times New Roman" w:eastAsiaTheme="minorEastAsia" w:hAnsi="Times New Roman" w:cs="Times New Roman"/>
          <w:sz w:val="26"/>
          <w:szCs w:val="26"/>
        </w:rPr>
        <w:t xml:space="preserve">installed </w:t>
      </w:r>
      <w:r w:rsidR="00F2008E">
        <w:rPr>
          <w:rFonts w:ascii="Times New Roman" w:eastAsiaTheme="minorEastAsia" w:hAnsi="Times New Roman" w:cs="Times New Roman"/>
          <w:sz w:val="26"/>
          <w:szCs w:val="26"/>
        </w:rPr>
        <w:t>at storage site with specific storage capacity</w:t>
      </w:r>
    </w:p>
    <w:p w14:paraId="4FFCBB75" w14:textId="3AE52981" w:rsidR="00F2008E" w:rsidRDefault="004C333B"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F2008E">
        <w:rPr>
          <w:rFonts w:ascii="Times New Roman" w:eastAsiaTheme="minorEastAsia" w:hAnsi="Times New Roman" w:cs="Times New Roman"/>
          <w:sz w:val="26"/>
          <w:szCs w:val="26"/>
        </w:rPr>
        <w:tab/>
        <w:t xml:space="preserve">New or additional disposal </w:t>
      </w:r>
      <w:r w:rsidR="000B506B">
        <w:rPr>
          <w:rFonts w:ascii="Times New Roman" w:eastAsiaTheme="minorEastAsia" w:hAnsi="Times New Roman" w:cs="Times New Roman"/>
          <w:sz w:val="26"/>
          <w:szCs w:val="26"/>
        </w:rPr>
        <w:t xml:space="preserve">facility </w:t>
      </w:r>
      <w:r w:rsidR="00F2008E">
        <w:rPr>
          <w:rFonts w:ascii="Times New Roman" w:eastAsiaTheme="minorEastAsia" w:hAnsi="Times New Roman" w:cs="Times New Roman"/>
          <w:sz w:val="26"/>
          <w:szCs w:val="26"/>
        </w:rPr>
        <w:t>installed at disposal site with specific injection capacity</w:t>
      </w:r>
    </w:p>
    <w:p w14:paraId="790D6F90" w14:textId="77777777" w:rsidR="00C11242" w:rsidRPr="00C11242" w:rsidRDefault="00C11242" w:rsidP="001821D0">
      <w:pPr>
        <w:ind w:left="2880" w:hanging="2880"/>
        <w:rPr>
          <w:rFonts w:ascii="Times New Roman" w:eastAsiaTheme="minorEastAsia" w:hAnsi="Times New Roman" w:cs="Times New Roman"/>
          <w:sz w:val="26"/>
          <w:szCs w:val="26"/>
        </w:rPr>
      </w:pPr>
    </w:p>
    <w:p w14:paraId="7F89120A" w14:textId="33204BEC" w:rsidR="00B77AAD" w:rsidRDefault="004C333B" w:rsidP="001821D0">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oMath>
      <w:r w:rsidR="00B77AAD">
        <w:rPr>
          <w:rFonts w:ascii="Times New Roman" w:eastAsiaTheme="minorEastAsia" w:hAnsi="Times New Roman" w:cs="Times New Roman"/>
          <w:sz w:val="26"/>
          <w:szCs w:val="26"/>
        </w:rPr>
        <w:tab/>
        <w:t xml:space="preserve">Directional flow between </w:t>
      </w:r>
      <w:r w:rsidR="009D1B97">
        <w:rPr>
          <w:rFonts w:ascii="Times New Roman" w:eastAsiaTheme="minorEastAsia" w:hAnsi="Times New Roman" w:cs="Times New Roman"/>
          <w:sz w:val="26"/>
          <w:szCs w:val="26"/>
        </w:rPr>
        <w:t xml:space="preserve">two locations </w:t>
      </w:r>
    </w:p>
    <w:p w14:paraId="5652E0F4" w14:textId="77777777" w:rsidR="00C11242" w:rsidRDefault="00C11242" w:rsidP="001821D0">
      <w:pPr>
        <w:ind w:left="2880" w:hanging="2880"/>
        <w:rPr>
          <w:rFonts w:ascii="Times New Roman" w:eastAsiaTheme="minorEastAsia" w:hAnsi="Times New Roman" w:cs="Times New Roman"/>
          <w:sz w:val="26"/>
          <w:szCs w:val="26"/>
        </w:rPr>
      </w:pPr>
    </w:p>
    <w:p w14:paraId="38A9713B" w14:textId="116F3875" w:rsidR="00C11242" w:rsidRDefault="004C333B"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l,l,d,t</m:t>
            </m:r>
          </m:sub>
          <m:sup>
            <m:r>
              <w:rPr>
                <w:rFonts w:ascii="Cambria Math" w:hAnsi="Cambria Math" w:cs="Times New Roman"/>
                <w:sz w:val="26"/>
                <w:szCs w:val="26"/>
              </w:rPr>
              <m:t>Pipeline</m:t>
            </m:r>
          </m:sup>
        </m:sSubSup>
      </m:oMath>
      <w:r w:rsidR="00C11242">
        <w:rPr>
          <w:rFonts w:ascii="Times New Roman" w:eastAsiaTheme="minorEastAsia" w:hAnsi="Times New Roman" w:cs="Times New Roman"/>
          <w:sz w:val="26"/>
          <w:szCs w:val="26"/>
        </w:rPr>
        <w:tab/>
        <w:t>Timing of pipeline installation between one location and another location with specific diameter</w:t>
      </w:r>
    </w:p>
    <w:p w14:paraId="5769B7E7" w14:textId="309167B4" w:rsidR="00C11242" w:rsidRDefault="004C333B"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s,c,t</m:t>
            </m:r>
          </m:sub>
          <m:sup>
            <m:r>
              <w:rPr>
                <w:rFonts w:ascii="Cambria Math" w:hAnsi="Cambria Math" w:cs="Times New Roman"/>
                <w:sz w:val="26"/>
                <w:szCs w:val="26"/>
              </w:rPr>
              <m:t>Storage</m:t>
            </m:r>
          </m:sup>
        </m:sSubSup>
      </m:oMath>
      <w:r w:rsidR="00C11242">
        <w:rPr>
          <w:rFonts w:ascii="Times New Roman" w:eastAsiaTheme="minorEastAsia" w:hAnsi="Times New Roman" w:cs="Times New Roman"/>
          <w:sz w:val="26"/>
          <w:szCs w:val="26"/>
        </w:rPr>
        <w:tab/>
        <w:t>Timing of storage facility installation at storage site with specific storage capacity</w:t>
      </w:r>
    </w:p>
    <w:p w14:paraId="0DC10019" w14:textId="46E712F7" w:rsidR="00C11242" w:rsidRDefault="004C333B" w:rsidP="00C11242">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z</m:t>
            </m:r>
          </m:e>
          <m:sub>
            <m:r>
              <w:rPr>
                <w:rFonts w:ascii="Cambria Math" w:hAnsi="Cambria Math" w:cs="Times New Roman"/>
                <w:sz w:val="26"/>
                <w:szCs w:val="26"/>
              </w:rPr>
              <m:t>k,i,t</m:t>
            </m:r>
          </m:sub>
          <m:sup>
            <m:r>
              <w:rPr>
                <w:rFonts w:ascii="Cambria Math" w:hAnsi="Cambria Math" w:cs="Times New Roman"/>
                <w:sz w:val="26"/>
                <w:szCs w:val="26"/>
              </w:rPr>
              <m:t>Disposal</m:t>
            </m:r>
          </m:sup>
        </m:sSubSup>
      </m:oMath>
      <w:r w:rsidR="00C11242">
        <w:rPr>
          <w:rFonts w:ascii="Times New Roman" w:eastAsiaTheme="minorEastAsia" w:hAnsi="Times New Roman" w:cs="Times New Roman"/>
          <w:sz w:val="26"/>
          <w:szCs w:val="26"/>
        </w:rPr>
        <w:tab/>
        <w:t>Timing of disposal facility installation at disposal site with specific injection capacity</w:t>
      </w:r>
    </w:p>
    <w:p w14:paraId="2D3D51F3" w14:textId="77777777" w:rsidR="00143179" w:rsidRDefault="00143179" w:rsidP="006D0E20">
      <w:pPr>
        <w:rPr>
          <w:rFonts w:ascii="Times New Roman" w:hAnsi="Times New Roman" w:cs="Times New Roman"/>
          <w:b/>
          <w:sz w:val="26"/>
          <w:szCs w:val="26"/>
        </w:rPr>
      </w:pPr>
    </w:p>
    <w:p w14:paraId="55BCE699" w14:textId="45C4E2CB" w:rsidR="006D0E20" w:rsidRDefault="006D0E20" w:rsidP="006D0E20">
      <w:pPr>
        <w:rPr>
          <w:rFonts w:ascii="Times New Roman" w:hAnsi="Times New Roman" w:cs="Times New Roman"/>
          <w:b/>
          <w:sz w:val="26"/>
          <w:szCs w:val="26"/>
        </w:rPr>
      </w:pPr>
      <w:r>
        <w:rPr>
          <w:rFonts w:ascii="Times New Roman" w:hAnsi="Times New Roman" w:cs="Times New Roman"/>
          <w:b/>
          <w:sz w:val="26"/>
          <w:szCs w:val="26"/>
        </w:rPr>
        <w:t>Parameters</w:t>
      </w:r>
    </w:p>
    <w:p w14:paraId="64EC5858" w14:textId="4203C700" w:rsidR="00466701" w:rsidRDefault="004C333B"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γ</m:t>
            </m:r>
          </m:e>
          <m:sub>
            <m:r>
              <w:rPr>
                <w:rFonts w:ascii="Cambria Math" w:hAnsi="Cambria Math" w:cs="Times New Roman"/>
                <w:sz w:val="26"/>
                <w:szCs w:val="26"/>
              </w:rPr>
              <m:t>p,t</m:t>
            </m:r>
          </m:sub>
          <m:sup>
            <m:r>
              <w:rPr>
                <w:rFonts w:ascii="Cambria Math" w:hAnsi="Cambria Math" w:cs="Times New Roman"/>
                <w:sz w:val="26"/>
                <w:szCs w:val="26"/>
              </w:rPr>
              <m:t>Completions</m:t>
            </m:r>
          </m:sup>
        </m:sSubSup>
      </m:oMath>
      <w:r w:rsidR="00466701">
        <w:rPr>
          <w:rFonts w:ascii="Times New Roman" w:eastAsiaTheme="minorEastAsia" w:hAnsi="Times New Roman" w:cs="Times New Roman"/>
          <w:sz w:val="26"/>
          <w:szCs w:val="26"/>
        </w:rPr>
        <w:tab/>
        <w:t>Completions demand at a completions site in a time period</w:t>
      </w:r>
    </w:p>
    <w:p w14:paraId="6FA255C2" w14:textId="71EE469C" w:rsidR="00466701" w:rsidRDefault="004C333B"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oMath>
      <w:r w:rsidR="00466701">
        <w:rPr>
          <w:rFonts w:ascii="Times New Roman" w:eastAsiaTheme="minorEastAsia" w:hAnsi="Times New Roman" w:cs="Times New Roman"/>
          <w:sz w:val="26"/>
          <w:szCs w:val="26"/>
        </w:rPr>
        <w:tab/>
        <w:t xml:space="preserve">Produced water supply forecast for a production pad </w:t>
      </w:r>
    </w:p>
    <w:p w14:paraId="48718F2E" w14:textId="4161837D" w:rsidR="00466701" w:rsidRDefault="004C333B" w:rsidP="00466701">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oMath>
      <w:r w:rsidR="00466701">
        <w:rPr>
          <w:rFonts w:ascii="Times New Roman" w:eastAsiaTheme="minorEastAsia" w:hAnsi="Times New Roman" w:cs="Times New Roman"/>
          <w:sz w:val="26"/>
          <w:szCs w:val="26"/>
        </w:rPr>
        <w:tab/>
        <w:t xml:space="preserve">Flowback supply forecast for a completions pad </w:t>
      </w:r>
    </w:p>
    <w:p w14:paraId="26354ACB" w14:textId="440135F1" w:rsidR="003C1969" w:rsidRDefault="004C333B" w:rsidP="003C196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C1969">
        <w:rPr>
          <w:rFonts w:ascii="Times New Roman" w:eastAsiaTheme="minorEastAsia" w:hAnsi="Times New Roman" w:cs="Times New Roman"/>
          <w:sz w:val="26"/>
          <w:szCs w:val="26"/>
        </w:rPr>
        <w:tab/>
        <w:t xml:space="preserve">Initial </w:t>
      </w:r>
      <w:r w:rsidR="002724A3">
        <w:rPr>
          <w:rFonts w:ascii="Times New Roman" w:eastAsiaTheme="minorEastAsia" w:hAnsi="Times New Roman" w:cs="Times New Roman"/>
          <w:sz w:val="26"/>
          <w:szCs w:val="26"/>
        </w:rPr>
        <w:t xml:space="preserve">weekly </w:t>
      </w:r>
      <w:r w:rsidR="003C1969">
        <w:rPr>
          <w:rFonts w:ascii="Times New Roman" w:eastAsiaTheme="minorEastAsia" w:hAnsi="Times New Roman" w:cs="Times New Roman"/>
          <w:sz w:val="26"/>
          <w:szCs w:val="26"/>
        </w:rPr>
        <w:t>pipeline capacity between two locations</w:t>
      </w:r>
    </w:p>
    <w:p w14:paraId="2397070E" w14:textId="5CD570FB" w:rsidR="0001673F" w:rsidRPr="007546AE" w:rsidRDefault="004C333B"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01673F" w:rsidRPr="007546AE">
        <w:rPr>
          <w:rFonts w:ascii="Times New Roman" w:eastAsiaTheme="minorEastAsia" w:hAnsi="Times New Roman" w:cs="Times New Roman"/>
          <w:sz w:val="26"/>
          <w:szCs w:val="26"/>
        </w:rPr>
        <w:tab/>
        <w:t xml:space="preserve">Initial </w:t>
      </w:r>
      <w:r w:rsidR="002724A3" w:rsidRPr="007546AE">
        <w:rPr>
          <w:rFonts w:ascii="Times New Roman" w:eastAsiaTheme="minorEastAsia" w:hAnsi="Times New Roman" w:cs="Times New Roman"/>
          <w:sz w:val="26"/>
          <w:szCs w:val="26"/>
        </w:rPr>
        <w:t xml:space="preserve">weekly </w:t>
      </w:r>
      <w:r w:rsidR="0001673F" w:rsidRPr="007546AE">
        <w:rPr>
          <w:rFonts w:ascii="Times New Roman" w:eastAsiaTheme="minorEastAsia" w:hAnsi="Times New Roman" w:cs="Times New Roman"/>
          <w:sz w:val="26"/>
          <w:szCs w:val="26"/>
        </w:rPr>
        <w:t>disposal capacity at a disposal site</w:t>
      </w:r>
    </w:p>
    <w:p w14:paraId="5CE45D41" w14:textId="3285DC6A" w:rsidR="0001673F" w:rsidRPr="007546AE" w:rsidRDefault="004C333B" w:rsidP="0001673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01673F" w:rsidRPr="007546AE">
        <w:rPr>
          <w:rFonts w:ascii="Times New Roman" w:eastAsiaTheme="minorEastAsia" w:hAnsi="Times New Roman" w:cs="Times New Roman"/>
          <w:sz w:val="26"/>
          <w:szCs w:val="26"/>
        </w:rPr>
        <w:tab/>
        <w:t>Initial storage capacity at a storage site</w:t>
      </w:r>
    </w:p>
    <w:p w14:paraId="5A6E3636" w14:textId="77777777" w:rsidR="003F080E" w:rsidRDefault="004C333B"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7546AE">
        <w:rPr>
          <w:rFonts w:ascii="Times New Roman" w:eastAsiaTheme="minorEastAsia" w:hAnsi="Times New Roman" w:cs="Times New Roman"/>
          <w:sz w:val="26"/>
          <w:szCs w:val="26"/>
        </w:rPr>
        <w:tab/>
        <w:t>Storage capacity at completions site</w:t>
      </w:r>
    </w:p>
    <w:p w14:paraId="75A451EC" w14:textId="7FBD29B5" w:rsidR="008C0529" w:rsidRDefault="004C333B"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8C0529">
        <w:rPr>
          <w:rFonts w:ascii="Times New Roman" w:eastAsiaTheme="minorEastAsia" w:hAnsi="Times New Roman" w:cs="Times New Roman"/>
          <w:sz w:val="26"/>
          <w:szCs w:val="26"/>
        </w:rPr>
        <w:tab/>
        <w:t xml:space="preserve">Initial </w:t>
      </w:r>
      <w:r w:rsidR="002724A3">
        <w:rPr>
          <w:rFonts w:ascii="Times New Roman" w:eastAsiaTheme="minorEastAsia" w:hAnsi="Times New Roman" w:cs="Times New Roman"/>
          <w:sz w:val="26"/>
          <w:szCs w:val="26"/>
        </w:rPr>
        <w:t xml:space="preserve">weekly </w:t>
      </w:r>
      <w:r w:rsidR="008C0529">
        <w:rPr>
          <w:rFonts w:ascii="Times New Roman" w:eastAsiaTheme="minorEastAsia" w:hAnsi="Times New Roman" w:cs="Times New Roman"/>
          <w:sz w:val="26"/>
          <w:szCs w:val="26"/>
        </w:rPr>
        <w:t>treatment capacity at a treatment site</w:t>
      </w:r>
    </w:p>
    <w:p w14:paraId="0F99F8F4" w14:textId="2AB3F114" w:rsidR="008C0529" w:rsidRDefault="004C333B" w:rsidP="008C05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oMath>
      <w:r w:rsidR="008C0529">
        <w:rPr>
          <w:rFonts w:ascii="Times New Roman" w:eastAsiaTheme="minorEastAsia" w:hAnsi="Times New Roman" w:cs="Times New Roman"/>
          <w:sz w:val="26"/>
          <w:szCs w:val="26"/>
        </w:rPr>
        <w:tab/>
        <w:t xml:space="preserve">Initial </w:t>
      </w:r>
      <w:r w:rsidR="001A6551">
        <w:rPr>
          <w:rFonts w:ascii="Times New Roman" w:eastAsiaTheme="minorEastAsia" w:hAnsi="Times New Roman" w:cs="Times New Roman"/>
          <w:sz w:val="26"/>
          <w:szCs w:val="26"/>
        </w:rPr>
        <w:t xml:space="preserve">weekly </w:t>
      </w:r>
      <w:r w:rsidR="008C0529">
        <w:rPr>
          <w:rFonts w:ascii="Times New Roman" w:eastAsiaTheme="minorEastAsia" w:hAnsi="Times New Roman" w:cs="Times New Roman"/>
          <w:sz w:val="26"/>
          <w:szCs w:val="26"/>
        </w:rPr>
        <w:t>reuse capacity at a reuse site</w:t>
      </w:r>
    </w:p>
    <w:p w14:paraId="79CB555F" w14:textId="6E2F29F4" w:rsidR="00143179" w:rsidRDefault="004C333B"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f,t</m:t>
            </m:r>
          </m:sub>
          <m:sup>
            <m:r>
              <w:rPr>
                <w:rFonts w:ascii="Cambria Math" w:hAnsi="Cambria Math" w:cs="Times New Roman"/>
                <w:sz w:val="26"/>
                <w:szCs w:val="26"/>
              </w:rPr>
              <m:t>Freshwater</m:t>
            </m:r>
          </m:sup>
        </m:sSubSup>
      </m:oMath>
      <w:r w:rsidR="00143179">
        <w:rPr>
          <w:rFonts w:ascii="Times New Roman" w:eastAsiaTheme="minorEastAsia" w:hAnsi="Times New Roman" w:cs="Times New Roman"/>
          <w:sz w:val="26"/>
          <w:szCs w:val="26"/>
        </w:rPr>
        <w:tab/>
        <w:t>Weekly freshwater sourcing capacity at freshwater source</w:t>
      </w:r>
    </w:p>
    <w:p w14:paraId="3F3D1ADC" w14:textId="0100E827" w:rsidR="00143179" w:rsidRPr="00E614A4" w:rsidRDefault="004C333B"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Offloading, Pad</m:t>
            </m:r>
          </m:sup>
        </m:sSubSup>
      </m:oMath>
      <w:r w:rsidR="00143179" w:rsidRPr="00E614A4">
        <w:rPr>
          <w:rFonts w:ascii="Times New Roman" w:eastAsiaTheme="minorEastAsia" w:hAnsi="Times New Roman" w:cs="Times New Roman"/>
          <w:sz w:val="26"/>
          <w:szCs w:val="26"/>
        </w:rPr>
        <w:tab/>
        <w:t xml:space="preserve">Weekly truck offloading sourcing capacity per pad </w:t>
      </w:r>
    </w:p>
    <w:p w14:paraId="3F17ABE4" w14:textId="3559815F" w:rsidR="00143179" w:rsidRDefault="004C333B" w:rsidP="0014317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Offloading,Storage</m:t>
            </m:r>
          </m:sup>
        </m:sSubSup>
      </m:oMath>
      <w:r w:rsidR="00143179" w:rsidRPr="00E614A4">
        <w:rPr>
          <w:rFonts w:ascii="Times New Roman" w:eastAsiaTheme="minorEastAsia" w:hAnsi="Times New Roman" w:cs="Times New Roman"/>
          <w:sz w:val="26"/>
          <w:szCs w:val="26"/>
        </w:rPr>
        <w:tab/>
        <w:t>Weekly truck offloading sourcing capacity per storage site</w:t>
      </w:r>
      <w:r w:rsidR="00143179">
        <w:rPr>
          <w:rFonts w:ascii="Times New Roman" w:eastAsiaTheme="minorEastAsia" w:hAnsi="Times New Roman" w:cs="Times New Roman"/>
          <w:sz w:val="26"/>
          <w:szCs w:val="26"/>
        </w:rPr>
        <w:t xml:space="preserve"> </w:t>
      </w:r>
    </w:p>
    <w:p w14:paraId="498445F2" w14:textId="77777777" w:rsidR="00E614A4" w:rsidRPr="00E614A4" w:rsidRDefault="00E614A4" w:rsidP="00E614A4">
      <w:pPr>
        <w:ind w:left="2880" w:hanging="2880"/>
        <w:rPr>
          <w:rFonts w:ascii="Times New Roman" w:eastAsiaTheme="minorEastAsia" w:hAnsi="Times New Roman" w:cs="Times New Roman"/>
          <w:sz w:val="26"/>
          <w:szCs w:val="26"/>
          <w:highlight w:val="yellow"/>
        </w:rPr>
      </w:pPr>
    </w:p>
    <w:p w14:paraId="1DE07F9C" w14:textId="7AC831D5" w:rsidR="00E614A4" w:rsidRPr="00621C57" w:rsidRDefault="004C333B"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w:r w:rsidR="00E614A4" w:rsidRPr="00621C57">
        <w:rPr>
          <w:rFonts w:ascii="Times New Roman" w:eastAsiaTheme="minorEastAsia" w:hAnsi="Times New Roman" w:cs="Times New Roman"/>
          <w:sz w:val="26"/>
          <w:szCs w:val="26"/>
        </w:rPr>
        <w:tab/>
        <w:t>Weekly processing (</w:t>
      </w:r>
      <w:proofErr w:type="gramStart"/>
      <w:r w:rsidR="00E614A4" w:rsidRPr="00621C57">
        <w:rPr>
          <w:rFonts w:ascii="Times New Roman" w:eastAsiaTheme="minorEastAsia" w:hAnsi="Times New Roman" w:cs="Times New Roman"/>
          <w:sz w:val="26"/>
          <w:szCs w:val="26"/>
        </w:rPr>
        <w:t>e.g.</w:t>
      </w:r>
      <w:proofErr w:type="gramEnd"/>
      <w:r w:rsidR="00E614A4" w:rsidRPr="00621C57">
        <w:rPr>
          <w:rFonts w:ascii="Times New Roman" w:eastAsiaTheme="minorEastAsia" w:hAnsi="Times New Roman" w:cs="Times New Roman"/>
          <w:sz w:val="26"/>
          <w:szCs w:val="26"/>
        </w:rPr>
        <w:t xml:space="preserve"> clarification) capacity per pad </w:t>
      </w:r>
    </w:p>
    <w:p w14:paraId="54344FA0" w14:textId="722EDDBF" w:rsidR="00143179" w:rsidRDefault="004C333B" w:rsidP="00E614A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w:r w:rsidR="00E614A4" w:rsidRPr="00621C57">
        <w:rPr>
          <w:rFonts w:ascii="Times New Roman" w:eastAsiaTheme="minorEastAsia" w:hAnsi="Times New Roman" w:cs="Times New Roman"/>
          <w:sz w:val="26"/>
          <w:szCs w:val="26"/>
        </w:rPr>
        <w:tab/>
        <w:t>Weekly processing (</w:t>
      </w:r>
      <w:proofErr w:type="gramStart"/>
      <w:r w:rsidR="00E614A4" w:rsidRPr="00621C57">
        <w:rPr>
          <w:rFonts w:ascii="Times New Roman" w:eastAsiaTheme="minorEastAsia" w:hAnsi="Times New Roman" w:cs="Times New Roman"/>
          <w:sz w:val="26"/>
          <w:szCs w:val="26"/>
        </w:rPr>
        <w:t>e.g.</w:t>
      </w:r>
      <w:proofErr w:type="gramEnd"/>
      <w:r w:rsidR="00E614A4" w:rsidRPr="00621C57">
        <w:rPr>
          <w:rFonts w:ascii="Times New Roman" w:eastAsiaTheme="minorEastAsia" w:hAnsi="Times New Roman" w:cs="Times New Roman"/>
          <w:sz w:val="26"/>
          <w:szCs w:val="26"/>
        </w:rPr>
        <w:t xml:space="preserve"> clarification) capacity at storage site</w:t>
      </w:r>
    </w:p>
    <w:p w14:paraId="24D987AD" w14:textId="77777777" w:rsidR="00E614A4" w:rsidRDefault="00E614A4" w:rsidP="008C0529">
      <w:pPr>
        <w:ind w:left="2880" w:hanging="2880"/>
        <w:rPr>
          <w:rFonts w:ascii="Times New Roman" w:eastAsiaTheme="minorEastAsia" w:hAnsi="Times New Roman" w:cs="Times New Roman"/>
          <w:sz w:val="26"/>
          <w:szCs w:val="26"/>
        </w:rPr>
      </w:pPr>
    </w:p>
    <w:p w14:paraId="672439B2" w14:textId="2F17289A" w:rsidR="008C3CAC" w:rsidRDefault="004C333B" w:rsidP="008C3CA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008C3CAC">
        <w:rPr>
          <w:rFonts w:ascii="Times New Roman" w:eastAsiaTheme="minorEastAsia" w:hAnsi="Times New Roman" w:cs="Times New Roman"/>
          <w:sz w:val="26"/>
          <w:szCs w:val="26"/>
        </w:rPr>
        <w:tab/>
        <w:t>Pipeline capacity installation or expansion increments</w:t>
      </w:r>
    </w:p>
    <w:p w14:paraId="19482931" w14:textId="30ED22BA" w:rsidR="008E4F29" w:rsidRDefault="004C333B"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oMath>
      <w:r w:rsidR="008E4F29">
        <w:rPr>
          <w:rFonts w:ascii="Times New Roman" w:eastAsiaTheme="minorEastAsia" w:hAnsi="Times New Roman" w:cs="Times New Roman"/>
          <w:sz w:val="26"/>
          <w:szCs w:val="26"/>
        </w:rPr>
        <w:tab/>
        <w:t>Disposal capacity installation or expansion increments</w:t>
      </w:r>
    </w:p>
    <w:p w14:paraId="1CF5230D" w14:textId="3C5C00FD" w:rsidR="008E4F29" w:rsidRDefault="004C333B" w:rsidP="008E4F29">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oMath>
      <w:r w:rsidR="008E4F29">
        <w:rPr>
          <w:rFonts w:ascii="Times New Roman" w:eastAsiaTheme="minorEastAsia" w:hAnsi="Times New Roman" w:cs="Times New Roman"/>
          <w:sz w:val="26"/>
          <w:szCs w:val="26"/>
        </w:rPr>
        <w:tab/>
        <w:t>Storage capacity installation or expansion increments</w:t>
      </w:r>
    </w:p>
    <w:p w14:paraId="04AD5635" w14:textId="50B5E1BF" w:rsidR="00D55DEB" w:rsidRDefault="004C333B" w:rsidP="00D55DE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oMath>
      <w:r w:rsidR="00D55DEB">
        <w:rPr>
          <w:rFonts w:ascii="Times New Roman" w:eastAsiaTheme="minorEastAsia" w:hAnsi="Times New Roman" w:cs="Times New Roman"/>
          <w:sz w:val="26"/>
          <w:szCs w:val="26"/>
        </w:rPr>
        <w:tab/>
        <w:t xml:space="preserve">Truck capacity </w:t>
      </w:r>
    </w:p>
    <w:p w14:paraId="2BB99219" w14:textId="0F30AE68" w:rsidR="00FF2BCF" w:rsidRDefault="004C333B"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FF2BCF">
        <w:rPr>
          <w:rFonts w:ascii="Times New Roman" w:eastAsiaTheme="minorEastAsia" w:hAnsi="Times New Roman" w:cs="Times New Roman"/>
          <w:sz w:val="26"/>
          <w:szCs w:val="26"/>
        </w:rPr>
        <w:tab/>
        <w:t>Disposal construction or expansion lead time</w:t>
      </w:r>
    </w:p>
    <w:p w14:paraId="0E0E4544" w14:textId="3C227B22" w:rsidR="00FF2BCF" w:rsidRDefault="004C333B"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Pr>
          <w:rFonts w:ascii="Times New Roman" w:eastAsiaTheme="minorEastAsia" w:hAnsi="Times New Roman" w:cs="Times New Roman"/>
          <w:sz w:val="26"/>
          <w:szCs w:val="26"/>
        </w:rPr>
        <w:tab/>
        <w:t>Storage construction or expansion lead time</w:t>
      </w:r>
    </w:p>
    <w:p w14:paraId="0A0AD620" w14:textId="18AC19D0" w:rsidR="00FF2BCF" w:rsidRDefault="004C333B"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Pr>
          <w:rFonts w:ascii="Times New Roman" w:eastAsiaTheme="minorEastAsia" w:hAnsi="Times New Roman" w:cs="Times New Roman"/>
          <w:sz w:val="26"/>
          <w:szCs w:val="26"/>
        </w:rPr>
        <w:tab/>
        <w:t>Pipeline construction or expansion lead time</w:t>
      </w:r>
    </w:p>
    <w:p w14:paraId="12BB2927" w14:textId="1BC6EB58" w:rsidR="00FF2BCF" w:rsidRDefault="004C333B"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oMath>
      <w:r w:rsidR="00FF2BCF">
        <w:rPr>
          <w:rFonts w:ascii="Times New Roman" w:eastAsiaTheme="minorEastAsia" w:hAnsi="Times New Roman" w:cs="Times New Roman"/>
          <w:sz w:val="26"/>
          <w:szCs w:val="26"/>
        </w:rPr>
        <w:tab/>
        <w:t>Drive time between two pads</w:t>
      </w:r>
    </w:p>
    <w:p w14:paraId="4A86055A" w14:textId="2F3685E3" w:rsidR="00FF2BCF" w:rsidRDefault="004C333B"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p,k</m:t>
            </m:r>
          </m:sub>
          <m:sup>
            <m:r>
              <w:rPr>
                <w:rFonts w:ascii="Cambria Math" w:hAnsi="Cambria Math" w:cs="Times New Roman"/>
                <w:sz w:val="26"/>
                <w:szCs w:val="26"/>
              </w:rPr>
              <m:t>Trucking</m:t>
            </m:r>
          </m:sup>
        </m:sSubSup>
      </m:oMath>
      <w:r w:rsidR="00FF2BCF">
        <w:rPr>
          <w:rFonts w:ascii="Times New Roman" w:eastAsiaTheme="minorEastAsia" w:hAnsi="Times New Roman" w:cs="Times New Roman"/>
          <w:sz w:val="26"/>
          <w:szCs w:val="26"/>
        </w:rPr>
        <w:tab/>
        <w:t>Drive time from a pad to a disposal site</w:t>
      </w:r>
    </w:p>
    <w:p w14:paraId="79F09916" w14:textId="0C441FC9" w:rsidR="00CE68E8" w:rsidRDefault="004C333B"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p,s</m:t>
            </m:r>
          </m:sub>
          <m:sup>
            <m:r>
              <w:rPr>
                <w:rFonts w:ascii="Cambria Math" w:hAnsi="Cambria Math" w:cs="Times New Roman"/>
                <w:sz w:val="26"/>
                <w:szCs w:val="26"/>
              </w:rPr>
              <m:t>Trucking</m:t>
            </m:r>
          </m:sup>
        </m:sSubSup>
      </m:oMath>
      <w:r w:rsidR="00CE68E8">
        <w:rPr>
          <w:rFonts w:ascii="Times New Roman" w:eastAsiaTheme="minorEastAsia" w:hAnsi="Times New Roman" w:cs="Times New Roman"/>
          <w:sz w:val="26"/>
          <w:szCs w:val="26"/>
        </w:rPr>
        <w:tab/>
        <w:t>Drive time from a pad to a storage site</w:t>
      </w:r>
    </w:p>
    <w:p w14:paraId="6192C24F" w14:textId="0CBB4173" w:rsidR="00CE68E8" w:rsidRDefault="004C333B" w:rsidP="00CE68E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p,r</m:t>
            </m:r>
          </m:sub>
          <m:sup>
            <m:r>
              <w:rPr>
                <w:rFonts w:ascii="Cambria Math" w:hAnsi="Cambria Math" w:cs="Times New Roman"/>
                <w:sz w:val="26"/>
                <w:szCs w:val="26"/>
              </w:rPr>
              <m:t>Trucking</m:t>
            </m:r>
          </m:sup>
        </m:sSubSup>
      </m:oMath>
      <w:r w:rsidR="00CE68E8">
        <w:rPr>
          <w:rFonts w:ascii="Times New Roman" w:eastAsiaTheme="minorEastAsia" w:hAnsi="Times New Roman" w:cs="Times New Roman"/>
          <w:sz w:val="26"/>
          <w:szCs w:val="26"/>
        </w:rPr>
        <w:tab/>
        <w:t>Drive time from a pad to a treatment site</w:t>
      </w:r>
    </w:p>
    <w:p w14:paraId="771F8F57" w14:textId="75E3BC9D" w:rsidR="00252E86" w:rsidRDefault="004C333B"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p,o</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pad to a reuse site</w:t>
      </w:r>
    </w:p>
    <w:p w14:paraId="3CC7D569" w14:textId="66F50C1A" w:rsidR="00252E86" w:rsidRDefault="004C333B"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s,p</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storage site to a completion site</w:t>
      </w:r>
    </w:p>
    <w:p w14:paraId="24308A02" w14:textId="64BF73AE" w:rsidR="00252E86" w:rsidRDefault="004C333B"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s,k</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storage site to a disposal site</w:t>
      </w:r>
    </w:p>
    <w:p w14:paraId="7695C3B4" w14:textId="6C88541E" w:rsidR="00252E86" w:rsidRDefault="004C333B" w:rsidP="00252E86">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τ</m:t>
            </m:r>
          </m:e>
          <m:sub>
            <m:r>
              <w:rPr>
                <w:rFonts w:ascii="Cambria Math" w:hAnsi="Cambria Math" w:cs="Times New Roman"/>
                <w:sz w:val="26"/>
                <w:szCs w:val="26"/>
              </w:rPr>
              <m:t>r,k</m:t>
            </m:r>
          </m:sub>
          <m:sup>
            <m:r>
              <w:rPr>
                <w:rFonts w:ascii="Cambria Math" w:hAnsi="Cambria Math" w:cs="Times New Roman"/>
                <w:sz w:val="26"/>
                <w:szCs w:val="26"/>
              </w:rPr>
              <m:t>Trucking</m:t>
            </m:r>
          </m:sup>
        </m:sSubSup>
      </m:oMath>
      <w:r w:rsidR="00252E86">
        <w:rPr>
          <w:rFonts w:ascii="Times New Roman" w:eastAsiaTheme="minorEastAsia" w:hAnsi="Times New Roman" w:cs="Times New Roman"/>
          <w:sz w:val="26"/>
          <w:szCs w:val="26"/>
        </w:rPr>
        <w:tab/>
        <w:t>Drive time from a treatment site to a disposal site</w:t>
      </w:r>
    </w:p>
    <w:p w14:paraId="069B111E" w14:textId="5D2EC71B" w:rsidR="00FF2BCF" w:rsidRPr="007546AE" w:rsidRDefault="004C333B"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FF2BCF" w:rsidRPr="007546AE">
        <w:rPr>
          <w:rFonts w:ascii="Times New Roman" w:eastAsiaTheme="minorEastAsia" w:hAnsi="Times New Roman" w:cs="Times New Roman"/>
          <w:sz w:val="26"/>
          <w:szCs w:val="26"/>
        </w:rPr>
        <w:tab/>
        <w:t>Initial storage level at storage site</w:t>
      </w:r>
    </w:p>
    <w:p w14:paraId="21309C58" w14:textId="21913B26" w:rsidR="003F080E" w:rsidRDefault="004C333B"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7546AE">
        <w:rPr>
          <w:rFonts w:ascii="Times New Roman" w:eastAsiaTheme="minorEastAsia" w:hAnsi="Times New Roman" w:cs="Times New Roman"/>
          <w:sz w:val="26"/>
          <w:szCs w:val="26"/>
        </w:rPr>
        <w:tab/>
        <w:t>Initial storage level at completions site</w:t>
      </w:r>
    </w:p>
    <w:p w14:paraId="672ECAD1" w14:textId="2FC55A5E" w:rsidR="00742CE4" w:rsidRPr="00C60F29" w:rsidRDefault="004C333B" w:rsidP="00742CE4">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highlight w:val="magenta"/>
              </w:rPr>
            </m:ctrlPr>
          </m:sSubSupPr>
          <m:e>
            <m:r>
              <w:rPr>
                <w:rFonts w:ascii="Cambria Math" w:hAnsi="Cambria Math" w:cs="Times New Roman"/>
                <w:sz w:val="26"/>
                <w:szCs w:val="26"/>
                <w:highlight w:val="magenta"/>
              </w:rPr>
              <m:t>θ</m:t>
            </m:r>
          </m:e>
          <m:sub>
            <m:r>
              <w:rPr>
                <w:rFonts w:ascii="Cambria Math" w:hAnsi="Cambria Math" w:cs="Times New Roman"/>
                <w:sz w:val="26"/>
                <w:szCs w:val="26"/>
                <w:highlight w:val="magenta"/>
              </w:rPr>
              <m:t>s</m:t>
            </m:r>
          </m:sub>
          <m:sup>
            <m:r>
              <w:rPr>
                <w:rFonts w:ascii="Cambria Math" w:hAnsi="Cambria Math" w:cs="Times New Roman"/>
                <w:sz w:val="26"/>
                <w:szCs w:val="26"/>
                <w:highlight w:val="magenta"/>
              </w:rPr>
              <m:t>Storage</m:t>
            </m:r>
          </m:sup>
        </m:sSubSup>
      </m:oMath>
      <w:r w:rsidR="00742CE4" w:rsidRPr="005B0F95">
        <w:rPr>
          <w:rFonts w:ascii="Times New Roman" w:eastAsiaTheme="minorEastAsia" w:hAnsi="Times New Roman" w:cs="Times New Roman"/>
          <w:sz w:val="26"/>
          <w:szCs w:val="26"/>
          <w:highlight w:val="magenta"/>
        </w:rPr>
        <w:tab/>
        <w:t>Terminal storage level at storage site</w:t>
      </w:r>
    </w:p>
    <w:p w14:paraId="392B800A" w14:textId="77777777" w:rsidR="003F080E" w:rsidRPr="00C60F29" w:rsidRDefault="004C333B" w:rsidP="003F080E">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w:r w:rsidR="003F080E" w:rsidRPr="007546AE">
        <w:rPr>
          <w:rFonts w:ascii="Times New Roman" w:eastAsiaTheme="minorEastAsia" w:hAnsi="Times New Roman" w:cs="Times New Roman"/>
          <w:sz w:val="26"/>
          <w:szCs w:val="26"/>
        </w:rPr>
        <w:tab/>
        <w:t>Terminal storage level at completions site</w:t>
      </w:r>
    </w:p>
    <w:p w14:paraId="48AF1464" w14:textId="0DCDB486" w:rsidR="00FF2BCF" w:rsidRDefault="004C333B" w:rsidP="00FF2BC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FF2BCF">
        <w:rPr>
          <w:rFonts w:ascii="Times New Roman" w:eastAsiaTheme="minorEastAsia" w:hAnsi="Times New Roman" w:cs="Times New Roman"/>
          <w:sz w:val="26"/>
          <w:szCs w:val="26"/>
        </w:rPr>
        <w:tab/>
        <w:t>Pipeline segment length</w:t>
      </w:r>
    </w:p>
    <w:p w14:paraId="5498E620" w14:textId="6D3DB5B8" w:rsidR="00572D9F" w:rsidRDefault="004C333B"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oMath>
      <w:r w:rsidR="00572D9F">
        <w:rPr>
          <w:rFonts w:ascii="Times New Roman" w:eastAsiaTheme="minorEastAsia" w:hAnsi="Times New Roman" w:cs="Times New Roman"/>
          <w:sz w:val="26"/>
          <w:szCs w:val="26"/>
        </w:rPr>
        <w:tab/>
      </w:r>
      <w:r w:rsidR="005A1768">
        <w:rPr>
          <w:rFonts w:ascii="Times New Roman" w:eastAsiaTheme="minorEastAsia" w:hAnsi="Times New Roman" w:cs="Times New Roman"/>
          <w:sz w:val="26"/>
          <w:szCs w:val="26"/>
        </w:rPr>
        <w:t>Disposal construction or expansion capital cost for selected capacity increment</w:t>
      </w:r>
    </w:p>
    <w:p w14:paraId="041DFD37" w14:textId="4C81FB56" w:rsidR="005A1768" w:rsidRDefault="004C333B"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oMath>
      <w:r w:rsidR="005A1768">
        <w:rPr>
          <w:rFonts w:ascii="Times New Roman" w:eastAsiaTheme="minorEastAsia" w:hAnsi="Times New Roman" w:cs="Times New Roman"/>
          <w:sz w:val="26"/>
          <w:szCs w:val="26"/>
        </w:rPr>
        <w:tab/>
        <w:t>Storage construction or expansion capital cost for selected capacity increment</w:t>
      </w:r>
    </w:p>
    <w:p w14:paraId="153E450D" w14:textId="2122B60D" w:rsidR="005A1768" w:rsidRDefault="004C333B"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oMath>
      <w:r w:rsidR="005A1768">
        <w:rPr>
          <w:rFonts w:ascii="Times New Roman" w:eastAsiaTheme="minorEastAsia" w:hAnsi="Times New Roman" w:cs="Times New Roman"/>
          <w:sz w:val="26"/>
          <w:szCs w:val="26"/>
        </w:rPr>
        <w:tab/>
        <w:t>Pipeline construction or expansion capital cost for selected diameter</w:t>
      </w:r>
    </w:p>
    <w:p w14:paraId="4BAED62E" w14:textId="2025FA76" w:rsidR="00336E38" w:rsidRDefault="004C333B" w:rsidP="00572D9F">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w:r w:rsidR="00336E38">
        <w:rPr>
          <w:rFonts w:ascii="Times New Roman" w:eastAsiaTheme="minorEastAsia" w:hAnsi="Times New Roman" w:cs="Times New Roman"/>
          <w:sz w:val="26"/>
          <w:szCs w:val="26"/>
        </w:rPr>
        <w:tab/>
        <w:t xml:space="preserve">Disposal operational cost </w:t>
      </w:r>
    </w:p>
    <w:p w14:paraId="472F4D54" w14:textId="5BB174E0" w:rsidR="00A805DD" w:rsidRDefault="004C333B" w:rsidP="00A805DD">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w:r w:rsidR="00A805DD">
        <w:rPr>
          <w:rFonts w:ascii="Times New Roman" w:eastAsiaTheme="minorEastAsia" w:hAnsi="Times New Roman" w:cs="Times New Roman"/>
          <w:sz w:val="26"/>
          <w:szCs w:val="26"/>
        </w:rPr>
        <w:tab/>
        <w:t xml:space="preserve">Treatment operational cost </w:t>
      </w:r>
      <w:r w:rsidR="00EB6376" w:rsidRPr="00EF6102">
        <w:rPr>
          <w:rFonts w:ascii="Times New Roman" w:eastAsiaTheme="minorEastAsia" w:hAnsi="Times New Roman" w:cs="Times New Roman"/>
          <w:sz w:val="26"/>
          <w:szCs w:val="26"/>
        </w:rPr>
        <w:t>(may include “clean brine”)</w:t>
      </w:r>
    </w:p>
    <w:p w14:paraId="6883E347" w14:textId="11484427" w:rsidR="00B05B8B" w:rsidRDefault="004C333B" w:rsidP="00B05B8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w:r w:rsidR="00B05B8B" w:rsidRPr="00EF6102">
        <w:rPr>
          <w:rFonts w:ascii="Times New Roman" w:eastAsiaTheme="minorEastAsia" w:hAnsi="Times New Roman" w:cs="Times New Roman"/>
          <w:sz w:val="26"/>
          <w:szCs w:val="26"/>
        </w:rPr>
        <w:tab/>
        <w:t xml:space="preserve">Reuse operational cost </w:t>
      </w:r>
    </w:p>
    <w:p w14:paraId="48DD0778" w14:textId="6935A629" w:rsidR="00336E38" w:rsidRDefault="004C333B"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Pr>
          <w:rFonts w:ascii="Times New Roman" w:eastAsiaTheme="minorEastAsia" w:hAnsi="Times New Roman" w:cs="Times New Roman"/>
          <w:sz w:val="26"/>
          <w:szCs w:val="26"/>
        </w:rPr>
        <w:tab/>
        <w:t xml:space="preserve">Storage </w:t>
      </w:r>
      <w:r w:rsidR="00B05B8B">
        <w:rPr>
          <w:rFonts w:ascii="Times New Roman" w:eastAsiaTheme="minorEastAsia" w:hAnsi="Times New Roman" w:cs="Times New Roman"/>
          <w:sz w:val="26"/>
          <w:szCs w:val="26"/>
        </w:rPr>
        <w:t xml:space="preserve">deposit </w:t>
      </w:r>
      <w:r w:rsidR="00336E38">
        <w:rPr>
          <w:rFonts w:ascii="Times New Roman" w:eastAsiaTheme="minorEastAsia" w:hAnsi="Times New Roman" w:cs="Times New Roman"/>
          <w:sz w:val="26"/>
          <w:szCs w:val="26"/>
        </w:rPr>
        <w:t xml:space="preserve">operational cost </w:t>
      </w:r>
    </w:p>
    <w:p w14:paraId="3F6BC104" w14:textId="7B1092AB" w:rsidR="00336E38" w:rsidRDefault="004C333B"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w:r w:rsidR="00336E38" w:rsidRPr="00B05B8B">
        <w:rPr>
          <w:rFonts w:ascii="Times New Roman" w:eastAsiaTheme="minorEastAsia" w:hAnsi="Times New Roman" w:cs="Times New Roman"/>
          <w:sz w:val="26"/>
          <w:szCs w:val="26"/>
        </w:rPr>
        <w:tab/>
        <w:t xml:space="preserve">Storage </w:t>
      </w:r>
      <w:r w:rsidR="00B05B8B" w:rsidRPr="00B05B8B">
        <w:rPr>
          <w:rFonts w:ascii="Times New Roman" w:eastAsiaTheme="minorEastAsia" w:hAnsi="Times New Roman" w:cs="Times New Roman"/>
          <w:sz w:val="26"/>
          <w:szCs w:val="26"/>
        </w:rPr>
        <w:t xml:space="preserve">withdrawal </w:t>
      </w:r>
      <w:r w:rsidR="00336E38" w:rsidRPr="00B05B8B">
        <w:rPr>
          <w:rFonts w:ascii="Times New Roman" w:eastAsiaTheme="minorEastAsia" w:hAnsi="Times New Roman" w:cs="Times New Roman"/>
          <w:sz w:val="26"/>
          <w:szCs w:val="26"/>
        </w:rPr>
        <w:t>operational credit</w:t>
      </w:r>
    </w:p>
    <w:p w14:paraId="26E5827D" w14:textId="6EF6C7D6" w:rsidR="00336E38" w:rsidRDefault="004C333B" w:rsidP="00336E38">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w:r w:rsidR="00336E38">
        <w:rPr>
          <w:rFonts w:ascii="Times New Roman" w:eastAsiaTheme="minorEastAsia" w:hAnsi="Times New Roman" w:cs="Times New Roman"/>
          <w:sz w:val="26"/>
          <w:szCs w:val="26"/>
        </w:rPr>
        <w:tab/>
        <w:t xml:space="preserve">Pipeline operational cost </w:t>
      </w:r>
    </w:p>
    <w:p w14:paraId="74EBBFD9" w14:textId="6496891E" w:rsidR="00D55DEB" w:rsidRDefault="004C333B" w:rsidP="00D55DEB">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w:r w:rsidR="00D55DEB">
        <w:rPr>
          <w:rFonts w:ascii="Times New Roman" w:eastAsiaTheme="minorEastAsia" w:hAnsi="Times New Roman" w:cs="Times New Roman"/>
          <w:sz w:val="26"/>
          <w:szCs w:val="26"/>
        </w:rPr>
        <w:tab/>
        <w:t>Trucking hourly cost (by source)</w:t>
      </w:r>
    </w:p>
    <w:p w14:paraId="5C1E1C51" w14:textId="16849DE8" w:rsidR="003F1F9C" w:rsidRDefault="004C333B" w:rsidP="003F1F9C">
      <w:pPr>
        <w:ind w:left="2880" w:hanging="2880"/>
        <w:rPr>
          <w:rFonts w:ascii="Times New Roman" w:eastAsiaTheme="minorEastAsia" w:hAnsi="Times New Roman" w:cs="Times New Roman"/>
          <w:sz w:val="26"/>
          <w:szCs w:val="26"/>
        </w:rPr>
      </w:pPr>
      <m:oMath>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w:r w:rsidR="003F1F9C">
        <w:rPr>
          <w:rFonts w:ascii="Times New Roman" w:eastAsiaTheme="minorEastAsia" w:hAnsi="Times New Roman" w:cs="Times New Roman"/>
          <w:sz w:val="26"/>
          <w:szCs w:val="26"/>
        </w:rPr>
        <w:tab/>
        <w:t>Fresh sourcing cost</w:t>
      </w:r>
    </w:p>
    <w:p w14:paraId="7609259C" w14:textId="4618B06F" w:rsidR="00895B30" w:rsidRDefault="00895B30" w:rsidP="00336E38">
      <w:pPr>
        <w:ind w:left="2880" w:hanging="2880"/>
        <w:rPr>
          <w:rFonts w:ascii="Times New Roman" w:eastAsiaTheme="minorEastAsia" w:hAnsi="Times New Roman" w:cs="Times New Roman"/>
          <w:sz w:val="26"/>
          <w:szCs w:val="26"/>
          <w:u w:val="single"/>
        </w:rPr>
      </w:pPr>
    </w:p>
    <w:p w14:paraId="441FDF76" w14:textId="3B8DAA98" w:rsidR="00FD746D" w:rsidRDefault="004C333B" w:rsidP="00FD746D">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w:r w:rsidR="00FD746D">
        <w:rPr>
          <w:rFonts w:ascii="Times New Roman" w:eastAsiaTheme="minorEastAsia" w:hAnsi="Times New Roman" w:cs="Times New Roman"/>
          <w:sz w:val="26"/>
          <w:szCs w:val="26"/>
        </w:rPr>
        <w:tab/>
        <w:t>Big-M flow parameter</w:t>
      </w:r>
    </w:p>
    <w:p w14:paraId="0E67EDF1" w14:textId="77777777" w:rsidR="00FD746D" w:rsidRDefault="00FD746D" w:rsidP="00336E38">
      <w:pPr>
        <w:ind w:left="2880" w:hanging="2880"/>
        <w:rPr>
          <w:rFonts w:ascii="Times New Roman" w:eastAsiaTheme="minorEastAsia" w:hAnsi="Times New Roman" w:cs="Times New Roman"/>
          <w:sz w:val="26"/>
          <w:szCs w:val="26"/>
          <w:u w:val="single"/>
        </w:rPr>
      </w:pPr>
    </w:p>
    <w:p w14:paraId="03B08CF3" w14:textId="0ADC83D0" w:rsidR="00B621CB" w:rsidRDefault="004C333B"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FracDemand</m:t>
            </m:r>
          </m:sup>
        </m:sSup>
      </m:oMath>
      <w:r w:rsidR="00B621CB">
        <w:rPr>
          <w:rFonts w:ascii="Times New Roman" w:eastAsiaTheme="minorEastAsia" w:hAnsi="Times New Roman" w:cs="Times New Roman"/>
          <w:sz w:val="26"/>
          <w:szCs w:val="26"/>
        </w:rPr>
        <w:tab/>
        <w:t>Slack cost parameter</w:t>
      </w:r>
    </w:p>
    <w:p w14:paraId="0C8DD657" w14:textId="55F1EDE5" w:rsidR="00B621CB" w:rsidRDefault="004C333B"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Production</m:t>
            </m:r>
          </m:sup>
        </m:sSup>
      </m:oMath>
      <w:r w:rsidR="00B621CB">
        <w:rPr>
          <w:rFonts w:ascii="Times New Roman" w:eastAsiaTheme="minorEastAsia" w:hAnsi="Times New Roman" w:cs="Times New Roman"/>
          <w:sz w:val="26"/>
          <w:szCs w:val="26"/>
        </w:rPr>
        <w:tab/>
        <w:t>Slack cost parameter</w:t>
      </w:r>
    </w:p>
    <w:p w14:paraId="68A6743C" w14:textId="6C390C9A" w:rsidR="00B621CB" w:rsidRDefault="004C333B"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Flowback</m:t>
            </m:r>
          </m:sup>
        </m:sSup>
      </m:oMath>
      <w:r w:rsidR="00B621CB">
        <w:rPr>
          <w:rFonts w:ascii="Times New Roman" w:eastAsiaTheme="minorEastAsia" w:hAnsi="Times New Roman" w:cs="Times New Roman"/>
          <w:sz w:val="26"/>
          <w:szCs w:val="26"/>
        </w:rPr>
        <w:tab/>
        <w:t>Slack cost parameter</w:t>
      </w:r>
    </w:p>
    <w:p w14:paraId="63A56187" w14:textId="43F06A98" w:rsidR="00B621CB" w:rsidRDefault="004C333B"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PipelineCapacity</m:t>
            </m:r>
          </m:sup>
        </m:sSup>
      </m:oMath>
      <w:r w:rsidR="00B621CB">
        <w:rPr>
          <w:rFonts w:ascii="Times New Roman" w:eastAsiaTheme="minorEastAsia" w:hAnsi="Times New Roman" w:cs="Times New Roman"/>
          <w:sz w:val="26"/>
          <w:szCs w:val="26"/>
        </w:rPr>
        <w:tab/>
        <w:t>Slack cost parameter</w:t>
      </w:r>
    </w:p>
    <w:p w14:paraId="2E4A7858" w14:textId="69376CD0" w:rsidR="00B621CB" w:rsidRDefault="004C333B"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StorageCapacity</m:t>
            </m:r>
          </m:sup>
        </m:sSup>
      </m:oMath>
      <w:r w:rsidR="00B621CB">
        <w:rPr>
          <w:rFonts w:ascii="Times New Roman" w:eastAsiaTheme="minorEastAsia" w:hAnsi="Times New Roman" w:cs="Times New Roman"/>
          <w:sz w:val="26"/>
          <w:szCs w:val="26"/>
        </w:rPr>
        <w:tab/>
        <w:t>Slack cost parameter</w:t>
      </w:r>
    </w:p>
    <w:p w14:paraId="0E564C32" w14:textId="2B412ED0" w:rsidR="00B621CB" w:rsidRDefault="004C333B" w:rsidP="00B621CB">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DisposalCapacity</m:t>
            </m:r>
          </m:sup>
        </m:sSup>
      </m:oMath>
      <w:r w:rsidR="00B621CB">
        <w:rPr>
          <w:rFonts w:ascii="Times New Roman" w:eastAsiaTheme="minorEastAsia" w:hAnsi="Times New Roman" w:cs="Times New Roman"/>
          <w:sz w:val="26"/>
          <w:szCs w:val="26"/>
        </w:rPr>
        <w:tab/>
        <w:t>Slack cost parameter</w:t>
      </w:r>
    </w:p>
    <w:p w14:paraId="7EADB567" w14:textId="6C206B8F" w:rsidR="00C919C9" w:rsidRDefault="004C333B"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TreatmentCapacity</m:t>
            </m:r>
          </m:sup>
        </m:sSup>
      </m:oMath>
      <w:r w:rsidR="00C919C9">
        <w:rPr>
          <w:rFonts w:ascii="Times New Roman" w:eastAsiaTheme="minorEastAsia" w:hAnsi="Times New Roman" w:cs="Times New Roman"/>
          <w:sz w:val="26"/>
          <w:szCs w:val="26"/>
        </w:rPr>
        <w:tab/>
        <w:t>Slack cost parameter</w:t>
      </w:r>
    </w:p>
    <w:p w14:paraId="32CB37A6" w14:textId="5AEAF95D" w:rsidR="00C919C9" w:rsidRDefault="004C333B" w:rsidP="00C919C9">
      <w:pPr>
        <w:ind w:left="2880" w:hanging="2880"/>
        <w:rPr>
          <w:rFonts w:ascii="Times New Roman" w:eastAsiaTheme="minorEastAsia" w:hAnsi="Times New Roman"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ψ</m:t>
            </m:r>
          </m:e>
          <m:sup>
            <m:r>
              <w:rPr>
                <w:rFonts w:ascii="Cambria Math" w:hAnsi="Cambria Math" w:cs="Times New Roman"/>
                <w:sz w:val="26"/>
                <w:szCs w:val="26"/>
              </w:rPr>
              <m:t>ReuseCapacity</m:t>
            </m:r>
          </m:sup>
        </m:sSup>
      </m:oMath>
      <w:r w:rsidR="00C919C9">
        <w:rPr>
          <w:rFonts w:ascii="Times New Roman" w:eastAsiaTheme="minorEastAsia" w:hAnsi="Times New Roman" w:cs="Times New Roman"/>
          <w:sz w:val="26"/>
          <w:szCs w:val="26"/>
        </w:rPr>
        <w:tab/>
        <w:t>Slack cost parameter</w:t>
      </w:r>
    </w:p>
    <w:p w14:paraId="120DF46B" w14:textId="77777777" w:rsidR="00C919C9" w:rsidRDefault="00C919C9" w:rsidP="00336E38">
      <w:pPr>
        <w:ind w:left="2880" w:hanging="2880"/>
        <w:rPr>
          <w:rFonts w:ascii="Times New Roman" w:eastAsiaTheme="minorEastAsia" w:hAnsi="Times New Roman" w:cs="Times New Roman"/>
          <w:sz w:val="26"/>
          <w:szCs w:val="26"/>
          <w:u w:val="single"/>
        </w:rPr>
      </w:pPr>
    </w:p>
    <w:p w14:paraId="353E0228" w14:textId="036D4573" w:rsidR="00336E38" w:rsidRDefault="00AF1A4D" w:rsidP="00336E38">
      <w:pPr>
        <w:ind w:left="2880" w:hanging="2880"/>
        <w:rPr>
          <w:rFonts w:ascii="Times New Roman" w:eastAsiaTheme="minorEastAsia" w:hAnsi="Times New Roman" w:cs="Times New Roman"/>
          <w:sz w:val="26"/>
          <w:szCs w:val="26"/>
        </w:rPr>
      </w:pPr>
      <w:r>
        <w:rPr>
          <w:rFonts w:ascii="Times New Roman" w:eastAsiaTheme="minorEastAsia" w:hAnsi="Times New Roman" w:cs="Times New Roman"/>
          <w:sz w:val="26"/>
          <w:szCs w:val="26"/>
          <w:u w:val="single"/>
        </w:rPr>
        <w:t>Mathematical Program</w:t>
      </w:r>
      <w:r w:rsidR="00794ADB">
        <w:rPr>
          <w:rFonts w:ascii="Times New Roman" w:eastAsiaTheme="minorEastAsia" w:hAnsi="Times New Roman" w:cs="Times New Roman"/>
          <w:sz w:val="26"/>
          <w:szCs w:val="26"/>
          <w:u w:val="single"/>
        </w:rPr>
        <w:t xml:space="preserve"> Formulation</w:t>
      </w:r>
    </w:p>
    <w:p w14:paraId="38D9626E" w14:textId="06A1E2FE" w:rsidR="00AF1A4D" w:rsidRDefault="00AF1A4D" w:rsidP="00336E38">
      <w:pPr>
        <w:ind w:left="2880" w:hanging="2880"/>
        <w:rPr>
          <w:rFonts w:ascii="Times New Roman" w:eastAsiaTheme="minorEastAsia" w:hAnsi="Times New Roman" w:cs="Times New Roman"/>
          <w:sz w:val="26"/>
          <w:szCs w:val="26"/>
        </w:rPr>
      </w:pPr>
    </w:p>
    <w:p w14:paraId="0B8DD343" w14:textId="535BD719" w:rsidR="00AF1A4D" w:rsidRPr="00FA2B9B" w:rsidRDefault="00B31B68" w:rsidP="00336E38">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Objective</w:t>
      </w:r>
    </w:p>
    <w:p w14:paraId="09F78A9B" w14:textId="225FF2DF" w:rsidR="00B05B8B" w:rsidRPr="00FA2B9B"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func>
            <m:funcPr>
              <m:ctrlPr>
                <w:rPr>
                  <w:rFonts w:ascii="Cambria Math" w:eastAsiaTheme="minorEastAsia" w:hAnsi="Cambria Math" w:cs="Times New Roman"/>
                  <w:i/>
                  <w:sz w:val="26"/>
                  <w:szCs w:val="26"/>
                </w:rPr>
              </m:ctrlPr>
            </m:funcPr>
            <m:fName>
              <m:r>
                <m:rPr>
                  <m:sty m:val="p"/>
                </m:rPr>
                <w:rPr>
                  <w:rFonts w:ascii="Cambria Math" w:eastAsiaTheme="minorEastAsia" w:hAnsi="Cambria Math" w:cs="Times New Roman"/>
                  <w:sz w:val="26"/>
                  <w:szCs w:val="26"/>
                </w:rPr>
                <m:t>min</m:t>
              </m:r>
            </m:fName>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 xml:space="preserve">           C</m:t>
                  </m:r>
                </m:e>
                <m:sup>
                  <m:r>
                    <w:rPr>
                      <w:rFonts w:ascii="Cambria Math" w:eastAsiaTheme="minorEastAsia" w:hAnsi="Cambria Math" w:cs="Times New Roman"/>
                      <w:sz w:val="26"/>
                      <w:szCs w:val="26"/>
                    </w:rPr>
                    <m:t>TotalSourced</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TotalDisposal</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TotalTreatment</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TotalReuse</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TotalPiping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TotalStorage</m:t>
                  </m:r>
                </m:sup>
              </m:sSup>
              <m:r>
                <w:rPr>
                  <w:rFonts w:ascii="Cambria Math" w:eastAsiaTheme="minorEastAsia" w:hAnsi="Cambria Math" w:cs="Times New Roman"/>
                  <w:sz w:val="26"/>
                  <w:szCs w:val="26"/>
                </w:rPr>
                <m:t xml:space="preserve">+ </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TotalTrucking</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DisposalCapEx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StorageCapEx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PipelineCapEx</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C</m:t>
                  </m:r>
                </m:e>
                <m:sup>
                  <m:r>
                    <w:rPr>
                      <w:rFonts w:ascii="Cambria Math" w:eastAsiaTheme="minorEastAsia" w:hAnsi="Cambria Math" w:cs="Times New Roman"/>
                      <w:sz w:val="26"/>
                      <w:szCs w:val="26"/>
                    </w:rPr>
                    <m:t>Slack</m:t>
                  </m:r>
                </m:sup>
              </m:sSup>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R</m:t>
                  </m:r>
                </m:e>
                <m:sup>
                  <m:r>
                    <w:rPr>
                      <w:rFonts w:ascii="Cambria Math" w:eastAsiaTheme="minorEastAsia" w:hAnsi="Cambria Math" w:cs="Times New Roman"/>
                      <w:sz w:val="26"/>
                      <w:szCs w:val="26"/>
                    </w:rPr>
                    <m:t>TotalStorage</m:t>
                  </m:r>
                </m:sup>
              </m:sSup>
            </m:e>
          </m:func>
        </m:oMath>
      </m:oMathPara>
    </w:p>
    <w:p w14:paraId="75EBC1EB" w14:textId="707B425D" w:rsidR="00B31B68" w:rsidRPr="00FA2B9B" w:rsidRDefault="00B31B68" w:rsidP="00336E38">
      <w:pPr>
        <w:ind w:left="2880" w:hanging="2880"/>
        <w:rPr>
          <w:rFonts w:ascii="Times New Roman" w:eastAsiaTheme="minorEastAsia" w:hAnsi="Times New Roman" w:cs="Times New Roman"/>
          <w:sz w:val="26"/>
          <w:szCs w:val="26"/>
        </w:rPr>
      </w:pPr>
    </w:p>
    <w:p w14:paraId="43ADDC80" w14:textId="6CF22F9D" w:rsidR="00B31B68" w:rsidRPr="00FA2B9B" w:rsidRDefault="00842ACF" w:rsidP="00336E38">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 xml:space="preserve">Completions </w:t>
      </w:r>
      <w:r w:rsidR="00824992" w:rsidRPr="00FA2B9B">
        <w:rPr>
          <w:rFonts w:ascii="Times New Roman" w:eastAsiaTheme="minorEastAsia" w:hAnsi="Times New Roman" w:cs="Times New Roman"/>
          <w:b/>
          <w:sz w:val="26"/>
          <w:szCs w:val="26"/>
        </w:rPr>
        <w:t xml:space="preserve">Pad </w:t>
      </w:r>
      <w:r w:rsidRPr="00FA2B9B">
        <w:rPr>
          <w:rFonts w:ascii="Times New Roman" w:eastAsiaTheme="minorEastAsia" w:hAnsi="Times New Roman" w:cs="Times New Roman"/>
          <w:b/>
          <w:sz w:val="26"/>
          <w:szCs w:val="26"/>
        </w:rPr>
        <w:t>Demand</w:t>
      </w:r>
      <w:r w:rsidR="00824992" w:rsidRPr="00FA2B9B">
        <w:rPr>
          <w:rFonts w:ascii="Times New Roman" w:eastAsiaTheme="minorEastAsia" w:hAnsi="Times New Roman" w:cs="Times New Roman"/>
          <w:b/>
          <w:sz w:val="26"/>
          <w:szCs w:val="26"/>
        </w:rPr>
        <w:t xml:space="preserve"> Balance</w:t>
      </w:r>
    </w:p>
    <w:p w14:paraId="5FA26937" w14:textId="09339EB7" w:rsidR="00506E10" w:rsidRPr="00FA2B9B" w:rsidRDefault="004C333B" w:rsidP="00506E10">
      <w:pPr>
        <w:rPr>
          <w:rFonts w:ascii="Times New Roman" w:eastAsiaTheme="minorEastAsia" w:hAnsi="Times New Roman" w:cs="Times New Roman"/>
          <w:sz w:val="26"/>
          <w:szCs w:val="26"/>
        </w:rPr>
      </w:pPr>
      <m:oMathPara>
        <m:oMathParaPr>
          <m:jc m:val="center"/>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γ</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Completions</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p,c</m:t>
                  </m:r>
                </m:e>
              </m:d>
              <m:r>
                <w:rPr>
                  <w:rFonts w:ascii="Cambria Math" w:eastAsiaTheme="minorEastAsia" w:hAnsi="Cambria Math" w:cs="Times New Roman"/>
                  <w:sz w:val="26"/>
                  <w:szCs w:val="26"/>
                  <w:highlight w:val="green"/>
                </w:rPr>
                <m:t>∈CCA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PadStorageOut</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PadStorageIn</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FracDemand</m:t>
              </m:r>
            </m:sup>
          </m:sSubSup>
        </m:oMath>
      </m:oMathPara>
    </w:p>
    <w:p w14:paraId="273EF101" w14:textId="5EC250CB" w:rsidR="00506E10" w:rsidRPr="00FA2B9B"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649E61" w14:textId="27A605F3" w:rsidR="00842ACF" w:rsidRPr="00FA2B9B" w:rsidRDefault="007F183F" w:rsidP="00506E10">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4296B43F" w14:textId="77777777" w:rsidR="003F080E" w:rsidRPr="00FA2B9B" w:rsidRDefault="003F080E" w:rsidP="003F080E">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Completions Pad Storage Balance</w:t>
      </w:r>
    </w:p>
    <w:p w14:paraId="2A8DB6AB" w14:textId="77777777" w:rsidR="003F080E" w:rsidRPr="00FA2B9B" w:rsidRDefault="004C333B" w:rsidP="003F080E">
      <w:pPr>
        <w:jc w:val="cente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p,t-1</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StorageIn</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p,t</m:t>
              </m:r>
            </m:sub>
            <m:sup>
              <m:r>
                <w:rPr>
                  <w:rFonts w:ascii="Cambria Math" w:hAnsi="Cambria Math" w:cs="Times New Roman"/>
                  <w:sz w:val="26"/>
                  <w:szCs w:val="26"/>
                </w:rPr>
                <m:t>StorageOut</m:t>
              </m:r>
            </m:sup>
          </m:sSubSup>
        </m:oMath>
      </m:oMathPara>
    </w:p>
    <w:p w14:paraId="19A59989" w14:textId="77777777" w:rsidR="003F080E" w:rsidRPr="00FA2B9B" w:rsidRDefault="003F080E" w:rsidP="003F080E">
      <w:pPr>
        <w:jc w:val="center"/>
        <w:rPr>
          <w:rFonts w:ascii="Times New Roman" w:eastAsiaTheme="minorEastAsia" w:hAnsi="Times New Roman" w:cs="Times New Roman"/>
          <w:b/>
          <w:sz w:val="26"/>
          <w:szCs w:val="26"/>
        </w:rPr>
      </w:pPr>
    </w:p>
    <w:p w14:paraId="00FFE754" w14:textId="77777777" w:rsidR="003F080E" w:rsidRPr="00FA2B9B"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745A2AB9" w14:textId="77777777" w:rsidR="003F080E" w:rsidRPr="00FA2B9B" w:rsidRDefault="003F080E" w:rsidP="003F080E">
      <w:pPr>
        <w:ind w:left="2880" w:hanging="2880"/>
        <w:rPr>
          <w:rFonts w:ascii="Times New Roman" w:eastAsiaTheme="minorEastAsia" w:hAnsi="Times New Roman" w:cs="Times New Roman"/>
          <w:sz w:val="26"/>
          <w:szCs w:val="26"/>
        </w:rPr>
      </w:pPr>
    </w:p>
    <w:p w14:paraId="4225F7AA" w14:textId="77777777" w:rsidR="003F080E" w:rsidRPr="00FA2B9B" w:rsidRDefault="003F080E" w:rsidP="003F080E">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lastRenderedPageBreak/>
        <w:t xml:space="preserve">Completions Pad Storage Capacity </w:t>
      </w:r>
    </w:p>
    <w:p w14:paraId="459B0EE6" w14:textId="17010A36" w:rsidR="003F080E" w:rsidRPr="00FA2B9B" w:rsidRDefault="004C333B" w:rsidP="003F080E">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1DF18718" w14:textId="77777777" w:rsidR="006A0DC6" w:rsidRPr="00FA2B9B" w:rsidRDefault="006A0DC6" w:rsidP="003F080E">
      <w:pPr>
        <w:jc w:val="center"/>
        <w:rPr>
          <w:rFonts w:ascii="Times New Roman" w:eastAsiaTheme="minorEastAsia" w:hAnsi="Times New Roman" w:cs="Times New Roman"/>
          <w:sz w:val="26"/>
          <w:szCs w:val="26"/>
        </w:rPr>
      </w:pPr>
    </w:p>
    <w:p w14:paraId="689754BC" w14:textId="77777777" w:rsidR="003F080E" w:rsidRPr="00FA2B9B"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109A9F92" w14:textId="77777777" w:rsidR="003F080E" w:rsidRPr="00FA2B9B" w:rsidRDefault="003F080E" w:rsidP="003F080E">
      <w:pPr>
        <w:jc w:val="center"/>
        <w:rPr>
          <w:rFonts w:ascii="Times New Roman" w:eastAsiaTheme="minorEastAsia" w:hAnsi="Times New Roman" w:cs="Times New Roman"/>
          <w:b/>
          <w:sz w:val="26"/>
          <w:szCs w:val="26"/>
        </w:rPr>
      </w:pPr>
    </w:p>
    <w:p w14:paraId="16E84D67" w14:textId="77777777" w:rsidR="003F080E" w:rsidRPr="00FA2B9B" w:rsidRDefault="003F080E" w:rsidP="003F080E">
      <w:pPr>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 xml:space="preserve">Terminal Completions Pad Storage Level </w:t>
      </w:r>
    </w:p>
    <w:p w14:paraId="68EE2615" w14:textId="77777777" w:rsidR="003F080E" w:rsidRPr="00FA2B9B" w:rsidRDefault="004C333B" w:rsidP="003F080E">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p,t=T</m:t>
              </m:r>
            </m:sub>
            <m:sup>
              <m:r>
                <w:rPr>
                  <w:rFonts w:ascii="Cambria Math" w:hAnsi="Cambria Math" w:cs="Times New Roman"/>
                  <w:sz w:val="26"/>
                  <w:szCs w:val="26"/>
                </w:rPr>
                <m:t>PadStorage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θ</m:t>
              </m:r>
            </m:e>
            <m:sub>
              <m:r>
                <w:rPr>
                  <w:rFonts w:ascii="Cambria Math" w:hAnsi="Cambria Math" w:cs="Times New Roman"/>
                  <w:sz w:val="26"/>
                  <w:szCs w:val="26"/>
                </w:rPr>
                <m:t>p</m:t>
              </m:r>
            </m:sub>
            <m:sup>
              <m:r>
                <w:rPr>
                  <w:rFonts w:ascii="Cambria Math" w:hAnsi="Cambria Math" w:cs="Times New Roman"/>
                  <w:sz w:val="26"/>
                  <w:szCs w:val="26"/>
                </w:rPr>
                <m:t>PadStorage</m:t>
              </m:r>
            </m:sup>
          </m:sSubSup>
        </m:oMath>
      </m:oMathPara>
    </w:p>
    <w:p w14:paraId="1337E047" w14:textId="77777777" w:rsidR="003F080E" w:rsidRPr="00FA2B9B" w:rsidRDefault="003F080E" w:rsidP="003F080E">
      <w:pPr>
        <w:jc w:val="center"/>
        <w:rPr>
          <w:rFonts w:ascii="Times New Roman" w:eastAsiaTheme="minorEastAsia" w:hAnsi="Times New Roman" w:cs="Times New Roman"/>
          <w:sz w:val="26"/>
          <w:szCs w:val="26"/>
        </w:rPr>
      </w:pPr>
    </w:p>
    <w:p w14:paraId="61A3C5CE" w14:textId="77777777" w:rsidR="003F080E" w:rsidRPr="00FA2B9B" w:rsidRDefault="003F080E" w:rsidP="003F080E">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∀p∈CP,t∈T</m:t>
          </m:r>
        </m:oMath>
      </m:oMathPara>
    </w:p>
    <w:p w14:paraId="03710F8D" w14:textId="7F3C9AD9" w:rsidR="00143179" w:rsidRPr="00FA2B9B" w:rsidRDefault="00143179" w:rsidP="00336E38">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Freshwater Sourcing Capacity</w:t>
      </w:r>
    </w:p>
    <w:p w14:paraId="448805C0" w14:textId="3D7B5380" w:rsidR="00143179" w:rsidRPr="00FA2B9B" w:rsidRDefault="00143179" w:rsidP="0014317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f,t</m:t>
              </m:r>
            </m:sub>
            <m:sup>
              <m:r>
                <w:rPr>
                  <w:rFonts w:ascii="Cambria Math" w:eastAsiaTheme="minorEastAsia" w:hAnsi="Cambria Math" w:cs="Times New Roman"/>
                  <w:sz w:val="26"/>
                  <w:szCs w:val="26"/>
                </w:rPr>
                <m:t>Freshwater</m:t>
              </m:r>
            </m:sup>
          </m:sSubSup>
        </m:oMath>
      </m:oMathPara>
    </w:p>
    <w:p w14:paraId="31517E74" w14:textId="77777777" w:rsidR="00143179" w:rsidRPr="00FA2B9B" w:rsidRDefault="00143179" w:rsidP="00143179">
      <w:pPr>
        <w:ind w:left="2880" w:hanging="2880"/>
        <w:rPr>
          <w:rFonts w:ascii="Times New Roman" w:eastAsiaTheme="minorEastAsia" w:hAnsi="Times New Roman" w:cs="Times New Roman"/>
          <w:sz w:val="26"/>
          <w:szCs w:val="26"/>
        </w:rPr>
      </w:pPr>
    </w:p>
    <w:p w14:paraId="1E6CEA9B" w14:textId="40D01D37" w:rsidR="00143179" w:rsidRPr="00FA2B9B" w:rsidRDefault="00143179" w:rsidP="00143179">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∀f∈F t∈T    </m:t>
          </m:r>
        </m:oMath>
      </m:oMathPara>
    </w:p>
    <w:p w14:paraId="0AFDA671" w14:textId="3FE70043" w:rsidR="003E528D" w:rsidRPr="00FA2B9B" w:rsidRDefault="003E528D" w:rsidP="00143179">
      <w:pPr>
        <w:rPr>
          <w:rFonts w:ascii="Times New Roman" w:eastAsiaTheme="minorEastAsia" w:hAnsi="Times New Roman" w:cs="Times New Roman"/>
          <w:sz w:val="26"/>
          <w:szCs w:val="26"/>
        </w:rPr>
      </w:pPr>
    </w:p>
    <w:p w14:paraId="1C01E18F" w14:textId="6A0A9271" w:rsidR="003E528D" w:rsidRPr="00FA2B9B" w:rsidRDefault="003E528D" w:rsidP="00143179">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 xml:space="preserve">Completions Pad </w:t>
      </w:r>
      <w:r w:rsidR="00621C57" w:rsidRPr="00FA2B9B">
        <w:rPr>
          <w:rFonts w:ascii="Times New Roman" w:eastAsiaTheme="minorEastAsia" w:hAnsi="Times New Roman" w:cs="Times New Roman"/>
          <w:b/>
          <w:sz w:val="26"/>
          <w:szCs w:val="26"/>
        </w:rPr>
        <w:t xml:space="preserve">Truck </w:t>
      </w:r>
      <w:r w:rsidRPr="00FA2B9B">
        <w:rPr>
          <w:rFonts w:ascii="Times New Roman" w:eastAsiaTheme="minorEastAsia" w:hAnsi="Times New Roman" w:cs="Times New Roman"/>
          <w:b/>
          <w:sz w:val="26"/>
          <w:szCs w:val="26"/>
        </w:rPr>
        <w:t>Offloading Capacity</w:t>
      </w:r>
    </w:p>
    <w:p w14:paraId="2F0CE33C" w14:textId="27FD3D92" w:rsidR="003E528D" w:rsidRPr="00FA2B9B" w:rsidRDefault="003E528D" w:rsidP="003E528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e>
              </m:nary>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p</m:t>
              </m:r>
            </m:sub>
            <m:sup>
              <m:r>
                <w:rPr>
                  <w:rFonts w:ascii="Cambria Math" w:eastAsiaTheme="minorEastAsia" w:hAnsi="Cambria Math" w:cs="Times New Roman"/>
                  <w:sz w:val="26"/>
                  <w:szCs w:val="26"/>
                </w:rPr>
                <m:t>Offloading,Pad</m:t>
              </m:r>
            </m:sup>
          </m:sSubSup>
        </m:oMath>
      </m:oMathPara>
    </w:p>
    <w:p w14:paraId="1C7634B7" w14:textId="77777777" w:rsidR="003E528D" w:rsidRPr="00FA2B9B" w:rsidRDefault="003E528D" w:rsidP="003E528D">
      <w:pPr>
        <w:ind w:left="2880" w:hanging="2880"/>
        <w:rPr>
          <w:rFonts w:ascii="Times New Roman" w:eastAsiaTheme="minorEastAsia" w:hAnsi="Times New Roman" w:cs="Times New Roman"/>
          <w:sz w:val="26"/>
          <w:szCs w:val="26"/>
        </w:rPr>
      </w:pPr>
    </w:p>
    <w:p w14:paraId="7DD101A1" w14:textId="57F4CAC1" w:rsidR="003E528D" w:rsidRPr="00FA2B9B"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∀p∈CP t∈T    </m:t>
          </m:r>
        </m:oMath>
      </m:oMathPara>
    </w:p>
    <w:p w14:paraId="65133C55" w14:textId="2DFE6A23" w:rsidR="00895B30" w:rsidRPr="00FA2B9B" w:rsidRDefault="00895B30" w:rsidP="003E528D">
      <w:pPr>
        <w:rPr>
          <w:rFonts w:ascii="Times New Roman" w:eastAsiaTheme="minorEastAsia" w:hAnsi="Times New Roman" w:cs="Times New Roman"/>
          <w:sz w:val="26"/>
          <w:szCs w:val="26"/>
        </w:rPr>
      </w:pPr>
    </w:p>
    <w:p w14:paraId="143A91B7" w14:textId="77777777" w:rsidR="00895B30" w:rsidRPr="00FA2B9B" w:rsidRDefault="00895B30" w:rsidP="003E528D">
      <w:pPr>
        <w:rPr>
          <w:rFonts w:ascii="Times New Roman" w:eastAsiaTheme="minorEastAsia" w:hAnsi="Times New Roman" w:cs="Times New Roman"/>
          <w:sz w:val="26"/>
          <w:szCs w:val="26"/>
        </w:rPr>
      </w:pPr>
    </w:p>
    <w:p w14:paraId="3F22F756" w14:textId="397EEE6A" w:rsidR="009C1B05" w:rsidRPr="00FA2B9B" w:rsidRDefault="009C1B05" w:rsidP="003E528D">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Completions Pad Processing Capacity</w:t>
      </w:r>
    </w:p>
    <w:p w14:paraId="558D25FC" w14:textId="22F70758" w:rsidR="009C1B05" w:rsidRPr="00FA2B9B" w:rsidRDefault="009C1B05" w:rsidP="003E528D">
      <w:pPr>
        <w:rPr>
          <w:rFonts w:ascii="Times New Roman" w:eastAsiaTheme="minorEastAsia" w:hAnsi="Times New Roman" w:cs="Times New Roman"/>
          <w:b/>
          <w:sz w:val="26"/>
          <w:szCs w:val="26"/>
        </w:rPr>
      </w:pPr>
    </w:p>
    <w:p w14:paraId="70B6D5C4" w14:textId="48B02293" w:rsidR="009C1B05" w:rsidRPr="00FA2B9B" w:rsidRDefault="004C333B" w:rsidP="003E528D">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p,c</m:t>
                  </m:r>
                </m:e>
              </m:d>
              <m:r>
                <w:rPr>
                  <w:rFonts w:ascii="Cambria Math" w:eastAsiaTheme="minorEastAsia" w:hAnsi="Cambria Math" w:cs="Times New Roman"/>
                  <w:sz w:val="26"/>
                  <w:szCs w:val="26"/>
                  <w:highlight w:val="green"/>
                </w:rPr>
                <m:t>∈CCA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p</m:t>
              </m:r>
            </m:sub>
            <m:sup>
              <m:r>
                <w:rPr>
                  <w:rFonts w:ascii="Cambria Math" w:hAnsi="Cambria Math" w:cs="Times New Roman"/>
                  <w:sz w:val="26"/>
                  <w:szCs w:val="26"/>
                </w:rPr>
                <m:t>Processing, Pad</m:t>
              </m:r>
            </m:sup>
          </m:sSubSup>
        </m:oMath>
      </m:oMathPara>
    </w:p>
    <w:p w14:paraId="3FB675DE" w14:textId="67847EE4" w:rsidR="009C1B05" w:rsidRPr="00FA2B9B" w:rsidRDefault="009C1B05" w:rsidP="003E528D">
      <w:pPr>
        <w:rPr>
          <w:rFonts w:ascii="Times New Roman" w:eastAsiaTheme="minorEastAsia" w:hAnsi="Times New Roman" w:cs="Times New Roman"/>
          <w:b/>
          <w:sz w:val="26"/>
          <w:szCs w:val="26"/>
        </w:rPr>
      </w:pPr>
    </w:p>
    <w:p w14:paraId="117A1051" w14:textId="77777777" w:rsidR="009D7D11" w:rsidRPr="00FA2B9B" w:rsidRDefault="009D7D11" w:rsidP="009D7D11">
      <w:pPr>
        <w:rPr>
          <w:rFonts w:ascii="Times New Roman" w:eastAsiaTheme="minorEastAsia" w:hAnsi="Times New Roman" w:cs="Times New Roman"/>
          <w:bCs/>
          <w:sz w:val="26"/>
          <w:szCs w:val="26"/>
        </w:rPr>
      </w:pPr>
      <w:r w:rsidRPr="00FA2B9B">
        <w:rPr>
          <w:rFonts w:ascii="Times New Roman" w:eastAsiaTheme="minorEastAsia" w:hAnsi="Times New Roman" w:cs="Times New Roman"/>
          <w:bCs/>
          <w:sz w:val="26"/>
          <w:szCs w:val="26"/>
        </w:rPr>
        <w:t xml:space="preserve">Note: this constraint has not actually been implemented yet. </w:t>
      </w:r>
    </w:p>
    <w:p w14:paraId="399E85A6" w14:textId="77777777" w:rsidR="009D7D11" w:rsidRPr="00FA2B9B" w:rsidRDefault="009D7D11" w:rsidP="003E528D">
      <w:pPr>
        <w:rPr>
          <w:rFonts w:ascii="Times New Roman" w:eastAsiaTheme="minorEastAsia" w:hAnsi="Times New Roman" w:cs="Times New Roman"/>
          <w:b/>
          <w:sz w:val="26"/>
          <w:szCs w:val="26"/>
        </w:rPr>
      </w:pPr>
    </w:p>
    <w:p w14:paraId="6144B5BC" w14:textId="7E95C2DE" w:rsidR="003E528D" w:rsidRPr="00FA2B9B" w:rsidRDefault="003E528D" w:rsidP="003E528D">
      <w:pPr>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 xml:space="preserve">Storage </w:t>
      </w:r>
      <w:r w:rsidR="00621C57" w:rsidRPr="00FA2B9B">
        <w:rPr>
          <w:rFonts w:ascii="Times New Roman" w:eastAsiaTheme="minorEastAsia" w:hAnsi="Times New Roman" w:cs="Times New Roman"/>
          <w:b/>
          <w:sz w:val="26"/>
          <w:szCs w:val="26"/>
        </w:rPr>
        <w:t xml:space="preserve">Site Truck </w:t>
      </w:r>
      <w:r w:rsidRPr="00FA2B9B">
        <w:rPr>
          <w:rFonts w:ascii="Times New Roman" w:eastAsiaTheme="minorEastAsia" w:hAnsi="Times New Roman" w:cs="Times New Roman"/>
          <w:b/>
          <w:sz w:val="26"/>
          <w:szCs w:val="26"/>
        </w:rPr>
        <w:t>Offloading Capacity</w:t>
      </w:r>
    </w:p>
    <w:p w14:paraId="23023D1C" w14:textId="0CF38DC6" w:rsidR="003E528D" w:rsidRPr="00FA2B9B" w:rsidRDefault="004C333B" w:rsidP="003E528D">
      <w:pPr>
        <w:rPr>
          <w:rFonts w:ascii="Times New Roman" w:eastAsiaTheme="minorEastAsia" w:hAnsi="Times New Roman" w:cs="Times New Roman"/>
          <w:sz w:val="26"/>
          <w:szCs w:val="26"/>
        </w:rPr>
      </w:pPr>
      <m:oMathPara>
        <m:oMathParaPr>
          <m:jc m:val="center"/>
        </m:oMathParaPr>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σ</m:t>
              </m:r>
            </m:e>
            <m:sub>
              <m:r>
                <w:rPr>
                  <w:rFonts w:ascii="Cambria Math" w:eastAsiaTheme="minorEastAsia" w:hAnsi="Cambria Math" w:cs="Times New Roman"/>
                  <w:sz w:val="26"/>
                  <w:szCs w:val="26"/>
                </w:rPr>
                <m:t>s</m:t>
              </m:r>
            </m:sub>
            <m:sup>
              <m:r>
                <w:rPr>
                  <w:rFonts w:ascii="Cambria Math" w:eastAsiaTheme="minorEastAsia" w:hAnsi="Cambria Math" w:cs="Times New Roman"/>
                  <w:sz w:val="26"/>
                  <w:szCs w:val="26"/>
                </w:rPr>
                <m:t>Offloading,Storage</m:t>
              </m:r>
            </m:sup>
          </m:sSubSup>
        </m:oMath>
      </m:oMathPara>
    </w:p>
    <w:p w14:paraId="27EF21D5" w14:textId="77777777" w:rsidR="003E528D" w:rsidRPr="00FA2B9B" w:rsidRDefault="003E528D" w:rsidP="003E528D">
      <w:pPr>
        <w:ind w:left="2880" w:hanging="2880"/>
        <w:rPr>
          <w:rFonts w:ascii="Times New Roman" w:eastAsiaTheme="minorEastAsia" w:hAnsi="Times New Roman" w:cs="Times New Roman"/>
          <w:sz w:val="26"/>
          <w:szCs w:val="26"/>
        </w:rPr>
      </w:pPr>
    </w:p>
    <w:p w14:paraId="1BF1A6DF" w14:textId="4E5AD711" w:rsidR="003E528D" w:rsidRPr="00FA2B9B" w:rsidRDefault="003E528D" w:rsidP="003E528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584B9500" w14:textId="7D87CDB7" w:rsidR="00143179" w:rsidRPr="00FA2B9B" w:rsidRDefault="00143179" w:rsidP="00336E38">
      <w:pPr>
        <w:ind w:left="2880" w:hanging="2880"/>
        <w:rPr>
          <w:rFonts w:ascii="Times New Roman" w:eastAsiaTheme="minorEastAsia" w:hAnsi="Times New Roman" w:cs="Times New Roman"/>
          <w:sz w:val="26"/>
          <w:szCs w:val="26"/>
        </w:rPr>
      </w:pPr>
    </w:p>
    <w:p w14:paraId="5DEBD7BF" w14:textId="72807AB5" w:rsidR="00621C57" w:rsidRPr="00FA2B9B" w:rsidRDefault="00621C57" w:rsidP="00336E38">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 xml:space="preserve">Storage Site Processing Capacity </w:t>
      </w:r>
    </w:p>
    <w:p w14:paraId="45F06BF6" w14:textId="66D5AF50" w:rsidR="00621C57" w:rsidRPr="00FA2B9B" w:rsidRDefault="004C333B" w:rsidP="00621C57">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Processing,Storage</m:t>
              </m:r>
            </m:sup>
          </m:sSubSup>
        </m:oMath>
      </m:oMathPara>
    </w:p>
    <w:p w14:paraId="2EB38E3E" w14:textId="3964B5DE" w:rsidR="00621C57" w:rsidRPr="00FA2B9B" w:rsidRDefault="00621C57" w:rsidP="00621C57">
      <w:pPr>
        <w:rPr>
          <w:rFonts w:ascii="Times New Roman" w:eastAsiaTheme="minorEastAsia" w:hAnsi="Times New Roman" w:cs="Times New Roman"/>
          <w:sz w:val="26"/>
          <w:szCs w:val="26"/>
        </w:rPr>
      </w:pPr>
    </w:p>
    <w:p w14:paraId="4763B774" w14:textId="77777777" w:rsidR="00621C57" w:rsidRPr="00FA2B9B" w:rsidRDefault="00621C57" w:rsidP="00621C5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∀s∈S t∈T    </m:t>
          </m:r>
        </m:oMath>
      </m:oMathPara>
    </w:p>
    <w:p w14:paraId="26F9657C" w14:textId="77777777" w:rsidR="00621C57" w:rsidRPr="00FA2B9B" w:rsidRDefault="00621C57" w:rsidP="00F15AAA">
      <w:pPr>
        <w:ind w:left="2880" w:hanging="2880"/>
        <w:rPr>
          <w:rFonts w:ascii="Times New Roman" w:eastAsiaTheme="minorEastAsia" w:hAnsi="Times New Roman" w:cs="Times New Roman"/>
          <w:b/>
          <w:sz w:val="26"/>
          <w:szCs w:val="26"/>
        </w:rPr>
      </w:pPr>
    </w:p>
    <w:p w14:paraId="32EF11B5" w14:textId="5781BB40" w:rsidR="00F15AAA" w:rsidRPr="00FA2B9B" w:rsidRDefault="00F15AAA" w:rsidP="00F15AAA">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 xml:space="preserve">Production Pad </w:t>
      </w:r>
      <w:r w:rsidR="00824992" w:rsidRPr="00FA2B9B">
        <w:rPr>
          <w:rFonts w:ascii="Times New Roman" w:eastAsiaTheme="minorEastAsia" w:hAnsi="Times New Roman" w:cs="Times New Roman"/>
          <w:b/>
          <w:sz w:val="26"/>
          <w:szCs w:val="26"/>
        </w:rPr>
        <w:t xml:space="preserve">Supply </w:t>
      </w:r>
      <w:r w:rsidRPr="00FA2B9B">
        <w:rPr>
          <w:rFonts w:ascii="Times New Roman" w:eastAsiaTheme="minorEastAsia" w:hAnsi="Times New Roman" w:cs="Times New Roman"/>
          <w:b/>
          <w:sz w:val="26"/>
          <w:szCs w:val="26"/>
        </w:rPr>
        <w:t>Balance</w:t>
      </w:r>
    </w:p>
    <w:p w14:paraId="18871344" w14:textId="6EFF0ED7" w:rsidR="00F15AAA" w:rsidRPr="00FA2B9B" w:rsidRDefault="004C333B" w:rsidP="00F15AAA">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Production</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∈PNA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∈PPA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Production</m:t>
              </m:r>
            </m:sup>
          </m:sSubSup>
        </m:oMath>
      </m:oMathPara>
    </w:p>
    <w:p w14:paraId="10FAC843" w14:textId="77777777" w:rsidR="00F15AAA" w:rsidRPr="00FA2B9B"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FE15A6C" w14:textId="7022B5F1" w:rsidR="00F15AAA" w:rsidRPr="00FA2B9B" w:rsidRDefault="00F15AAA" w:rsidP="00F15AAA">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∀p∈PP, t∈T    </m:t>
          </m:r>
        </m:oMath>
      </m:oMathPara>
    </w:p>
    <w:p w14:paraId="285BB666" w14:textId="5FFE1B08" w:rsidR="00E62FCD" w:rsidRPr="00FA2B9B" w:rsidRDefault="00E62FCD" w:rsidP="00E62FCD">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lastRenderedPageBreak/>
        <w:t>Completions Pad Supply Balance (</w:t>
      </w:r>
      <w:proofErr w:type="gramStart"/>
      <w:r w:rsidRPr="00FA2B9B">
        <w:rPr>
          <w:rFonts w:ascii="Times New Roman" w:eastAsiaTheme="minorEastAsia" w:hAnsi="Times New Roman" w:cs="Times New Roman"/>
          <w:b/>
          <w:sz w:val="26"/>
          <w:szCs w:val="26"/>
        </w:rPr>
        <w:t>i.e.</w:t>
      </w:r>
      <w:proofErr w:type="gramEnd"/>
      <w:r w:rsidRPr="00FA2B9B">
        <w:rPr>
          <w:rFonts w:ascii="Times New Roman" w:eastAsiaTheme="minorEastAsia" w:hAnsi="Times New Roman" w:cs="Times New Roman"/>
          <w:b/>
          <w:sz w:val="26"/>
          <w:szCs w:val="26"/>
        </w:rPr>
        <w:t xml:space="preserve"> Flowback Balance)</w:t>
      </w:r>
    </w:p>
    <w:p w14:paraId="61713A99" w14:textId="5C50043C" w:rsidR="00E62FCD" w:rsidRPr="00FA2B9B" w:rsidRDefault="004C333B" w:rsidP="00E62FC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β</m:t>
              </m:r>
            </m:e>
            <m:sub>
              <m:r>
                <w:rPr>
                  <w:rFonts w:ascii="Cambria Math" w:hAnsi="Cambria Math" w:cs="Times New Roman"/>
                  <w:sz w:val="26"/>
                  <w:szCs w:val="26"/>
                </w:rPr>
                <m:t>p,t</m:t>
              </m:r>
            </m:sub>
            <m:sup>
              <m:r>
                <w:rPr>
                  <w:rFonts w:ascii="Cambria Math" w:hAnsi="Cambria Math" w:cs="Times New Roman"/>
                  <w:sz w:val="26"/>
                  <w:szCs w:val="26"/>
                </w:rPr>
                <m:t>Flowback</m:t>
              </m:r>
            </m:sup>
          </m:sSub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p,n</m:t>
                  </m:r>
                </m:e>
              </m:d>
              <m:r>
                <w:rPr>
                  <w:rFonts w:ascii="Cambria Math" w:eastAsiaTheme="minorEastAsia" w:hAnsi="Cambria Math" w:cs="Times New Roman"/>
                  <w:sz w:val="26"/>
                  <w:szCs w:val="26"/>
                </w:rPr>
                <m:t>∈CNA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 xml:space="preserve">   </m:t>
          </m:r>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p,c</m:t>
                  </m:r>
                </m:e>
              </m:d>
              <m:r>
                <w:rPr>
                  <w:rFonts w:ascii="Cambria Math" w:eastAsiaTheme="minorEastAsia" w:hAnsi="Cambria Math" w:cs="Times New Roman"/>
                  <w:sz w:val="26"/>
                  <w:szCs w:val="26"/>
                  <w:highlight w:val="green"/>
                </w:rPr>
                <m:t>∈CCA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p,t</m:t>
              </m:r>
            </m:sub>
            <m:sup>
              <m:r>
                <w:rPr>
                  <w:rFonts w:ascii="Cambria Math" w:eastAsiaTheme="minorEastAsia" w:hAnsi="Cambria Math" w:cs="Times New Roman"/>
                  <w:sz w:val="26"/>
                  <w:szCs w:val="26"/>
                </w:rPr>
                <m:t>Flowback</m:t>
              </m:r>
            </m:sup>
          </m:sSubSup>
        </m:oMath>
      </m:oMathPara>
    </w:p>
    <w:p w14:paraId="4FE1EDBA" w14:textId="77777777" w:rsidR="00E62FCD" w:rsidRPr="00FA2B9B"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2969D2DC" w14:textId="24D9A4E7" w:rsidR="00E62FCD" w:rsidRPr="00FA2B9B" w:rsidRDefault="00E62FCD" w:rsidP="00E62FC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∀p∈CP, t∈T    </m:t>
          </m:r>
        </m:oMath>
      </m:oMathPara>
    </w:p>
    <w:p w14:paraId="5D3E19DD" w14:textId="77777777" w:rsidR="005A1768" w:rsidRPr="00FA2B9B" w:rsidRDefault="005A1768" w:rsidP="00572D9F">
      <w:pPr>
        <w:ind w:left="2880" w:hanging="2880"/>
        <w:rPr>
          <w:rFonts w:ascii="Times New Roman" w:eastAsiaTheme="minorEastAsia" w:hAnsi="Times New Roman" w:cs="Times New Roman"/>
          <w:sz w:val="26"/>
          <w:szCs w:val="26"/>
        </w:rPr>
      </w:pPr>
    </w:p>
    <w:p w14:paraId="27932FAE" w14:textId="771B91E6" w:rsidR="00572D9F" w:rsidRPr="0092603A" w:rsidRDefault="00A6527F" w:rsidP="00FF2BCF">
      <w:pPr>
        <w:ind w:left="2880" w:hanging="2880"/>
        <w:rPr>
          <w:rFonts w:ascii="Times New Roman" w:eastAsiaTheme="minorEastAsia" w:hAnsi="Times New Roman" w:cs="Times New Roman"/>
          <w:bCs/>
          <w:sz w:val="26"/>
          <w:szCs w:val="26"/>
          <w:highlight w:val="cyan"/>
        </w:rPr>
      </w:pPr>
      <w:r w:rsidRPr="0092603A">
        <w:rPr>
          <w:rFonts w:ascii="Times New Roman" w:eastAsiaTheme="minorEastAsia" w:hAnsi="Times New Roman" w:cs="Times New Roman"/>
          <w:b/>
          <w:bCs/>
          <w:sz w:val="26"/>
          <w:szCs w:val="26"/>
          <w:highlight w:val="cyan"/>
        </w:rPr>
        <w:t>Network Node Balance</w:t>
      </w:r>
    </w:p>
    <w:p w14:paraId="70F86A97" w14:textId="375EC2E8" w:rsidR="00A6527F" w:rsidRPr="00FA2B9B" w:rsidRDefault="004C333B" w:rsidP="00A6527F">
      <w:pPr>
        <w:rPr>
          <w:rFonts w:ascii="Times New Roman" w:eastAsiaTheme="minorEastAsia" w:hAnsi="Times New Roman" w:cs="Times New Roman"/>
          <w:sz w:val="26"/>
          <w:szCs w:val="26"/>
        </w:rPr>
      </w:pPr>
      <m:oMathPara>
        <m:oMathParaPr>
          <m:jc m:val="left"/>
        </m:oMathParaPr>
        <m:oMath>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p,n</m:t>
                  </m:r>
                </m:e>
              </m:d>
              <m:r>
                <w:rPr>
                  <w:rFonts w:ascii="Cambria Math" w:eastAsiaTheme="minorEastAsia" w:hAnsi="Cambria Math" w:cs="Times New Roman"/>
                  <w:sz w:val="26"/>
                  <w:szCs w:val="26"/>
                  <w:highlight w:val="cyan"/>
                </w:rPr>
                <m:t>∈PNA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r>
            <w:rPr>
              <w:rFonts w:ascii="Cambria Math" w:eastAsiaTheme="minorEastAsia"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p,n</m:t>
                  </m:r>
                </m:e>
              </m:d>
              <m:r>
                <w:rPr>
                  <w:rFonts w:ascii="Cambria Math" w:eastAsiaTheme="minorEastAsia" w:hAnsi="Cambria Math" w:cs="Times New Roman"/>
                  <w:sz w:val="26"/>
                  <w:szCs w:val="26"/>
                  <w:highlight w:val="cyan"/>
                </w:rPr>
                <m:t>∈CNA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r>
            <w:rPr>
              <w:rFonts w:ascii="Cambria Math" w:eastAsiaTheme="minorEastAsia"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acc>
                    <m:accPr>
                      <m:chr m:val="̃"/>
                      <m:ctrlPr>
                        <w:rPr>
                          <w:rFonts w:ascii="Cambria Math" w:eastAsiaTheme="minorEastAsia" w:hAnsi="Cambria Math" w:cs="Times New Roman"/>
                          <w:i/>
                          <w:sz w:val="26"/>
                          <w:szCs w:val="26"/>
                          <w:highlight w:val="cyan"/>
                        </w:rPr>
                      </m:ctrlPr>
                    </m:accPr>
                    <m:e>
                      <m:r>
                        <w:rPr>
                          <w:rFonts w:ascii="Cambria Math" w:eastAsiaTheme="minorEastAsia" w:hAnsi="Cambria Math" w:cs="Times New Roman"/>
                          <w:sz w:val="26"/>
                          <w:szCs w:val="26"/>
                          <w:highlight w:val="cyan"/>
                        </w:rPr>
                        <m:t>n</m:t>
                      </m:r>
                    </m:e>
                  </m:acc>
                  <m:r>
                    <w:rPr>
                      <w:rFonts w:ascii="Cambria Math" w:eastAsiaTheme="minorEastAsia" w:hAnsi="Cambria Math" w:cs="Times New Roman"/>
                      <w:sz w:val="26"/>
                      <w:szCs w:val="26"/>
                      <w:highlight w:val="cyan"/>
                    </w:rPr>
                    <m:t>,n</m:t>
                  </m:r>
                </m:e>
              </m:d>
              <m:r>
                <w:rPr>
                  <w:rFonts w:ascii="Cambria Math" w:eastAsiaTheme="minorEastAsia" w:hAnsi="Cambria Math" w:cs="Times New Roman"/>
                  <w:sz w:val="26"/>
                  <w:szCs w:val="26"/>
                  <w:highlight w:val="cyan"/>
                </w:rPr>
                <m:t>∈NNA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r>
            <w:rPr>
              <w:rFonts w:ascii="Cambria Math" w:eastAsiaTheme="minorEastAsia"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s</m:t>
                  </m:r>
                  <m:r>
                    <w:rPr>
                      <w:rFonts w:ascii="Cambria Math" w:eastAsiaTheme="minorEastAsia" w:hAnsi="Cambria Math" w:cs="Times New Roman"/>
                      <w:sz w:val="26"/>
                      <w:szCs w:val="26"/>
                      <w:highlight w:val="cyan"/>
                    </w:rPr>
                    <m:t>,n</m:t>
                  </m:r>
                </m:e>
              </m:d>
              <m:r>
                <w:rPr>
                  <w:rFonts w:ascii="Cambria Math" w:eastAsiaTheme="minorEastAsia" w:hAnsi="Cambria Math" w:cs="Times New Roman"/>
                  <w:sz w:val="26"/>
                  <w:szCs w:val="26"/>
                  <w:highlight w:val="cyan"/>
                </w:rPr>
                <m:t>∈</m:t>
              </m:r>
              <m:r>
                <w:rPr>
                  <w:rFonts w:ascii="Cambria Math" w:eastAsiaTheme="minorEastAsia" w:hAnsi="Cambria Math" w:cs="Times New Roman"/>
                  <w:sz w:val="26"/>
                  <w:szCs w:val="26"/>
                  <w:highlight w:val="cyan"/>
                </w:rPr>
                <m:t>S</m:t>
              </m:r>
              <m:r>
                <w:rPr>
                  <w:rFonts w:ascii="Cambria Math" w:eastAsiaTheme="minorEastAsia" w:hAnsi="Cambria Math" w:cs="Times New Roman"/>
                  <w:sz w:val="26"/>
                  <w:szCs w:val="26"/>
                  <w:highlight w:val="cyan"/>
                </w:rPr>
                <m:t>NA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r>
            <w:rPr>
              <w:rFonts w:ascii="Cambria Math" w:eastAsiaTheme="minorEastAsia"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n,</m:t>
                  </m:r>
                  <m:acc>
                    <m:accPr>
                      <m:chr m:val="̃"/>
                      <m:ctrlPr>
                        <w:rPr>
                          <w:rFonts w:ascii="Cambria Math" w:eastAsiaTheme="minorEastAsia" w:hAnsi="Cambria Math" w:cs="Times New Roman"/>
                          <w:i/>
                          <w:sz w:val="26"/>
                          <w:szCs w:val="26"/>
                          <w:highlight w:val="cyan"/>
                        </w:rPr>
                      </m:ctrlPr>
                    </m:accPr>
                    <m:e>
                      <m:r>
                        <w:rPr>
                          <w:rFonts w:ascii="Cambria Math" w:eastAsiaTheme="minorEastAsia" w:hAnsi="Cambria Math" w:cs="Times New Roman"/>
                          <w:sz w:val="26"/>
                          <w:szCs w:val="26"/>
                          <w:highlight w:val="cyan"/>
                        </w:rPr>
                        <m:t>n</m:t>
                      </m:r>
                    </m:e>
                  </m:acc>
                </m:e>
              </m:d>
              <m:r>
                <w:rPr>
                  <w:rFonts w:ascii="Cambria Math" w:eastAsiaTheme="minorEastAsia" w:hAnsi="Cambria Math" w:cs="Times New Roman"/>
                  <w:sz w:val="26"/>
                  <w:szCs w:val="26"/>
                  <w:highlight w:val="cyan"/>
                </w:rPr>
                <m:t>∈NNA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r>
            <w:rPr>
              <w:rFonts w:ascii="Cambria Math" w:eastAsiaTheme="minorEastAsia"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n,p</m:t>
                  </m:r>
                </m:e>
              </m:d>
              <m:r>
                <w:rPr>
                  <w:rFonts w:ascii="Cambria Math" w:eastAsiaTheme="minorEastAsia" w:hAnsi="Cambria Math" w:cs="Times New Roman"/>
                  <w:sz w:val="26"/>
                  <w:szCs w:val="26"/>
                  <w:highlight w:val="cyan"/>
                </w:rPr>
                <m:t>∈NCA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r>
            <w:rPr>
              <w:rFonts w:ascii="Cambria Math" w:eastAsiaTheme="minorEastAsia"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n,k</m:t>
                  </m:r>
                </m:e>
              </m:d>
              <m:r>
                <w:rPr>
                  <w:rFonts w:ascii="Cambria Math" w:eastAsiaTheme="minorEastAsia" w:hAnsi="Cambria Math" w:cs="Times New Roman"/>
                  <w:sz w:val="26"/>
                  <w:szCs w:val="26"/>
                  <w:highlight w:val="cyan"/>
                </w:rPr>
                <m:t>∈NKA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r>
            <w:rPr>
              <w:rFonts w:ascii="Cambria Math" w:eastAsiaTheme="minorEastAsia"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n,r</m:t>
                  </m:r>
                </m:e>
              </m:d>
              <m:r>
                <w:rPr>
                  <w:rFonts w:ascii="Cambria Math" w:eastAsiaTheme="minorEastAsia" w:hAnsi="Cambria Math" w:cs="Times New Roman"/>
                  <w:sz w:val="26"/>
                  <w:szCs w:val="26"/>
                  <w:highlight w:val="cyan"/>
                </w:rPr>
                <m:t>∈NRA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r>
            <w:rPr>
              <w:rFonts w:ascii="Cambria Math" w:eastAsiaTheme="minorEastAsia"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n,s</m:t>
                  </m:r>
                </m:e>
              </m:d>
              <m:r>
                <w:rPr>
                  <w:rFonts w:ascii="Cambria Math" w:eastAsiaTheme="minorEastAsia" w:hAnsi="Cambria Math" w:cs="Times New Roman"/>
                  <w:sz w:val="26"/>
                  <w:szCs w:val="26"/>
                  <w:highlight w:val="cyan"/>
                </w:rPr>
                <m:t>∈NSA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r>
            <w:rPr>
              <w:rFonts w:ascii="Cambria Math" w:eastAsiaTheme="minorEastAsia" w:hAnsi="Cambria Math" w:cs="Times New Roman"/>
              <w:sz w:val="26"/>
              <w:szCs w:val="26"/>
              <w:highlight w:val="cyan"/>
            </w:rPr>
            <m:t>+</m:t>
          </m:r>
          <m:nary>
            <m:naryPr>
              <m:chr m:val="∑"/>
              <m:limLoc m:val="undOvr"/>
              <m:supHide m:val="1"/>
              <m:ctrlPr>
                <w:rPr>
                  <w:rFonts w:ascii="Cambria Math" w:eastAsiaTheme="minorEastAsia" w:hAnsi="Cambria Math" w:cs="Times New Roman"/>
                  <w:i/>
                  <w:sz w:val="26"/>
                  <w:szCs w:val="26"/>
                  <w:highlight w:val="cyan"/>
                </w:rPr>
              </m:ctrlPr>
            </m:naryPr>
            <m:sub>
              <m:d>
                <m:dPr>
                  <m:ctrlPr>
                    <w:rPr>
                      <w:rFonts w:ascii="Cambria Math" w:eastAsiaTheme="minorEastAsia" w:hAnsi="Cambria Math" w:cs="Times New Roman"/>
                      <w:i/>
                      <w:sz w:val="26"/>
                      <w:szCs w:val="26"/>
                      <w:highlight w:val="cyan"/>
                    </w:rPr>
                  </m:ctrlPr>
                </m:dPr>
                <m:e>
                  <m:r>
                    <w:rPr>
                      <w:rFonts w:ascii="Cambria Math" w:eastAsiaTheme="minorEastAsia" w:hAnsi="Cambria Math" w:cs="Times New Roman"/>
                      <w:sz w:val="26"/>
                      <w:szCs w:val="26"/>
                      <w:highlight w:val="cyan"/>
                    </w:rPr>
                    <m:t>n,o</m:t>
                  </m:r>
                </m:e>
              </m:d>
              <m:r>
                <w:rPr>
                  <w:rFonts w:ascii="Cambria Math" w:eastAsiaTheme="minorEastAsia" w:hAnsi="Cambria Math" w:cs="Times New Roman"/>
                  <w:sz w:val="26"/>
                  <w:szCs w:val="26"/>
                  <w:highlight w:val="cyan"/>
                </w:rPr>
                <m:t>∈NOA</m:t>
              </m:r>
            </m:sub>
            <m:sup/>
            <m:e>
              <m:sSubSup>
                <m:sSubSupPr>
                  <m:ctrlPr>
                    <w:rPr>
                      <w:rFonts w:ascii="Cambria Math" w:eastAsiaTheme="minorEastAsia" w:hAnsi="Cambria Math" w:cs="Times New Roman"/>
                      <w:i/>
                      <w:sz w:val="26"/>
                      <w:szCs w:val="26"/>
                      <w:highlight w:val="cyan"/>
                    </w:rPr>
                  </m:ctrlPr>
                </m:sSubSupPr>
                <m:e>
                  <m:r>
                    <w:rPr>
                      <w:rFonts w:ascii="Cambria Math" w:eastAsiaTheme="minorEastAsia" w:hAnsi="Cambria Math" w:cs="Times New Roman"/>
                      <w:sz w:val="26"/>
                      <w:szCs w:val="26"/>
                      <w:highlight w:val="cyan"/>
                    </w:rPr>
                    <m:t>F</m:t>
                  </m:r>
                </m:e>
                <m:sub>
                  <m:r>
                    <w:rPr>
                      <w:rFonts w:ascii="Cambria Math" w:eastAsiaTheme="minorEastAsia" w:hAnsi="Cambria Math" w:cs="Times New Roman"/>
                      <w:sz w:val="26"/>
                      <w:szCs w:val="26"/>
                      <w:highlight w:val="cyan"/>
                    </w:rPr>
                    <m:t>l,l,t</m:t>
                  </m:r>
                </m:sub>
                <m:sup>
                  <m:r>
                    <w:rPr>
                      <w:rFonts w:ascii="Cambria Math" w:eastAsiaTheme="minorEastAsia" w:hAnsi="Cambria Math" w:cs="Times New Roman"/>
                      <w:sz w:val="26"/>
                      <w:szCs w:val="26"/>
                      <w:highlight w:val="cyan"/>
                    </w:rPr>
                    <m:t>Piped</m:t>
                  </m:r>
                </m:sup>
              </m:sSubSup>
            </m:e>
          </m:nary>
        </m:oMath>
      </m:oMathPara>
    </w:p>
    <w:p w14:paraId="051E1A25" w14:textId="77777777" w:rsidR="00A6527F" w:rsidRPr="00FA2B9B"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DDB782" w14:textId="22FEF2BD" w:rsidR="00A6527F" w:rsidRPr="00FA2B9B" w:rsidRDefault="00A6527F" w:rsidP="00A6527F">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∀n∈N, t∈T    </m:t>
          </m:r>
        </m:oMath>
      </m:oMathPara>
    </w:p>
    <w:p w14:paraId="77B927FA" w14:textId="77777777" w:rsidR="00A6527F" w:rsidRPr="00FA2B9B" w:rsidRDefault="00A6527F" w:rsidP="00FF2BCF">
      <w:pPr>
        <w:ind w:left="2880" w:hanging="2880"/>
        <w:rPr>
          <w:rFonts w:ascii="Times New Roman" w:eastAsiaTheme="minorEastAsia" w:hAnsi="Times New Roman" w:cs="Times New Roman"/>
          <w:bCs/>
          <w:sz w:val="26"/>
          <w:szCs w:val="26"/>
        </w:rPr>
      </w:pPr>
    </w:p>
    <w:p w14:paraId="045BAC95" w14:textId="0C87F678" w:rsidR="007F1564" w:rsidRPr="00FA2B9B" w:rsidRDefault="007F1564" w:rsidP="007F1564">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Bi-Directional Flow</w:t>
      </w:r>
    </w:p>
    <w:p w14:paraId="357E28BA" w14:textId="77777777" w:rsidR="007F1564" w:rsidRPr="00FA2B9B" w:rsidRDefault="007F1564" w:rsidP="007D6E7F">
      <w:pPr>
        <w:rPr>
          <w:rFonts w:ascii="Times New Roman" w:eastAsiaTheme="minorEastAsia" w:hAnsi="Times New Roman" w:cs="Times New Roman"/>
          <w:sz w:val="26"/>
          <w:szCs w:val="26"/>
        </w:rPr>
      </w:pPr>
    </w:p>
    <w:p w14:paraId="3A44D932" w14:textId="4CD8E7E0" w:rsidR="007F1564" w:rsidRPr="00FA2B9B" w:rsidRDefault="007D6E7F"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Flow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,l,t</m:t>
              </m:r>
            </m:sub>
            <m:sup>
              <m:r>
                <w:rPr>
                  <w:rFonts w:ascii="Cambria Math" w:hAnsi="Cambria Math" w:cs="Times New Roman"/>
                  <w:sz w:val="26"/>
                  <w:szCs w:val="26"/>
                </w:rPr>
                <m:t>Flow</m:t>
              </m:r>
            </m:sup>
          </m:sSubSup>
          <m:r>
            <w:rPr>
              <w:rFonts w:ascii="Cambria Math" w:eastAsiaTheme="minorEastAsia" w:hAnsi="Cambria Math" w:cs="Times New Roman"/>
              <w:sz w:val="26"/>
              <w:szCs w:val="26"/>
            </w:rPr>
            <m:t>=1</m:t>
          </m:r>
        </m:oMath>
      </m:oMathPara>
    </w:p>
    <w:p w14:paraId="7E4D2488" w14:textId="77777777" w:rsidR="007F1564" w:rsidRPr="00FA2B9B" w:rsidRDefault="007F1564" w:rsidP="007F1564">
      <w:pPr>
        <w:ind w:left="2880" w:hanging="2880"/>
        <w:rPr>
          <w:rFonts w:ascii="Times New Roman" w:eastAsiaTheme="minorEastAsia" w:hAnsi="Times New Roman" w:cs="Times New Roman"/>
          <w:sz w:val="26"/>
          <w:szCs w:val="26"/>
        </w:rPr>
      </w:pPr>
    </w:p>
    <w:p w14:paraId="707F7FA5" w14:textId="4A4540CD" w:rsidR="007F1564" w:rsidRPr="00FA2B9B"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5DD3CF17" w14:textId="52E41277" w:rsidR="007F1564" w:rsidRPr="00FA2B9B" w:rsidRDefault="003F66F4" w:rsidP="007F1564">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Note: Technically this constraint should only be enforced for truly reversible arcs (</w:t>
      </w:r>
      <w:proofErr w:type="gramStart"/>
      <w:r w:rsidRPr="00FA2B9B">
        <w:rPr>
          <w:rFonts w:ascii="Times New Roman" w:eastAsiaTheme="minorEastAsia" w:hAnsi="Times New Roman" w:cs="Times New Roman"/>
          <w:sz w:val="26"/>
          <w:szCs w:val="26"/>
        </w:rPr>
        <w:t>e.g.</w:t>
      </w:r>
      <w:proofErr w:type="gramEnd"/>
      <w:r w:rsidRPr="00FA2B9B">
        <w:rPr>
          <w:rFonts w:ascii="Times New Roman" w:eastAsiaTheme="minorEastAsia" w:hAnsi="Times New Roman" w:cs="Times New Roman"/>
          <w:sz w:val="26"/>
          <w:szCs w:val="26"/>
        </w:rPr>
        <w:t xml:space="preserve"> </w:t>
      </w:r>
      <w:r w:rsidRPr="00FA2B9B">
        <w:rPr>
          <w:rFonts w:ascii="Times New Roman" w:eastAsiaTheme="minorEastAsia" w:hAnsi="Times New Roman" w:cs="Times New Roman"/>
          <w:i/>
          <w:sz w:val="26"/>
          <w:szCs w:val="26"/>
        </w:rPr>
        <w:t>NCA</w:t>
      </w:r>
      <w:r w:rsidRPr="00FA2B9B">
        <w:rPr>
          <w:rFonts w:ascii="Times New Roman" w:eastAsiaTheme="minorEastAsia" w:hAnsi="Times New Roman" w:cs="Times New Roman"/>
          <w:sz w:val="26"/>
          <w:szCs w:val="26"/>
        </w:rPr>
        <w:t xml:space="preserve"> and </w:t>
      </w:r>
      <w:r w:rsidRPr="00FA2B9B">
        <w:rPr>
          <w:rFonts w:ascii="Times New Roman" w:eastAsiaTheme="minorEastAsia" w:hAnsi="Times New Roman" w:cs="Times New Roman"/>
          <w:i/>
          <w:sz w:val="26"/>
          <w:szCs w:val="26"/>
        </w:rPr>
        <w:t>CAN</w:t>
      </w:r>
      <w:r w:rsidRPr="00FA2B9B">
        <w:rPr>
          <w:rFonts w:ascii="Times New Roman" w:eastAsiaTheme="minorEastAsia" w:hAnsi="Times New Roman" w:cs="Times New Roman"/>
          <w:sz w:val="26"/>
          <w:szCs w:val="26"/>
        </w:rPr>
        <w:t xml:space="preserve">); and even then it only needs to be defined per one reversible arc (e.g. </w:t>
      </w:r>
      <w:r w:rsidRPr="00FA2B9B">
        <w:rPr>
          <w:rFonts w:ascii="Times New Roman" w:eastAsiaTheme="minorEastAsia" w:hAnsi="Times New Roman" w:cs="Times New Roman"/>
          <w:i/>
          <w:sz w:val="26"/>
          <w:szCs w:val="26"/>
        </w:rPr>
        <w:t>NCA</w:t>
      </w:r>
      <w:r w:rsidRPr="00FA2B9B">
        <w:rPr>
          <w:rFonts w:ascii="Times New Roman" w:eastAsiaTheme="minorEastAsia" w:hAnsi="Times New Roman" w:cs="Times New Roman"/>
          <w:sz w:val="26"/>
          <w:szCs w:val="26"/>
        </w:rPr>
        <w:t xml:space="preserve"> only and </w:t>
      </w:r>
      <w:r w:rsidRPr="00FA2B9B">
        <w:rPr>
          <w:rFonts w:ascii="Times New Roman" w:eastAsiaTheme="minorEastAsia" w:hAnsi="Times New Roman" w:cs="Times New Roman"/>
          <w:sz w:val="26"/>
          <w:szCs w:val="26"/>
          <w:u w:val="single"/>
        </w:rPr>
        <w:t>not</w:t>
      </w:r>
      <w:r w:rsidRPr="00FA2B9B">
        <w:rPr>
          <w:rFonts w:ascii="Times New Roman" w:eastAsiaTheme="minorEastAsia" w:hAnsi="Times New Roman" w:cs="Times New Roman"/>
          <w:sz w:val="26"/>
          <w:szCs w:val="26"/>
        </w:rPr>
        <w:t xml:space="preserve"> </w:t>
      </w:r>
      <w:r w:rsidRPr="00FA2B9B">
        <w:rPr>
          <w:rFonts w:ascii="Times New Roman" w:eastAsiaTheme="minorEastAsia" w:hAnsi="Times New Roman" w:cs="Times New Roman"/>
          <w:i/>
          <w:sz w:val="26"/>
          <w:szCs w:val="26"/>
        </w:rPr>
        <w:t>NCA</w:t>
      </w:r>
      <w:r w:rsidRPr="00FA2B9B">
        <w:rPr>
          <w:rFonts w:ascii="Times New Roman" w:eastAsiaTheme="minorEastAsia" w:hAnsi="Times New Roman" w:cs="Times New Roman"/>
          <w:sz w:val="26"/>
          <w:szCs w:val="26"/>
        </w:rPr>
        <w:t xml:space="preserve"> and </w:t>
      </w:r>
      <w:r w:rsidRPr="00FA2B9B">
        <w:rPr>
          <w:rFonts w:ascii="Times New Roman" w:eastAsiaTheme="minorEastAsia" w:hAnsi="Times New Roman" w:cs="Times New Roman"/>
          <w:i/>
          <w:sz w:val="26"/>
          <w:szCs w:val="26"/>
        </w:rPr>
        <w:t>CAN</w:t>
      </w:r>
      <w:r w:rsidRPr="00FA2B9B">
        <w:rPr>
          <w:rFonts w:ascii="Times New Roman" w:eastAsiaTheme="minorEastAsia" w:hAnsi="Times New Roman" w:cs="Times New Roman"/>
          <w:sz w:val="26"/>
          <w:szCs w:val="26"/>
        </w:rPr>
        <w:t>).</w:t>
      </w:r>
    </w:p>
    <w:p w14:paraId="4831F87C" w14:textId="5E0DA52B" w:rsidR="007F1564" w:rsidRPr="00FA2B9B" w:rsidRDefault="007F1564" w:rsidP="007F1564">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l,l,t</m:t>
              </m:r>
            </m:sub>
            <m:sup>
              <m:r>
                <w:rPr>
                  <w:rFonts w:ascii="Cambria Math" w:hAnsi="Cambria Math" w:cs="Times New Roman"/>
                  <w:sz w:val="26"/>
                  <w:szCs w:val="26"/>
                </w:rPr>
                <m:t>Flow</m:t>
              </m:r>
            </m:sup>
          </m:sSubSup>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M</m:t>
              </m:r>
            </m:e>
            <m:sup>
              <m:r>
                <w:rPr>
                  <w:rFonts w:ascii="Cambria Math" w:hAnsi="Cambria Math" w:cs="Times New Roman"/>
                  <w:sz w:val="26"/>
                  <w:szCs w:val="26"/>
                </w:rPr>
                <m:t>Flow</m:t>
              </m:r>
            </m:sup>
          </m:sSup>
        </m:oMath>
      </m:oMathPara>
    </w:p>
    <w:p w14:paraId="40167846" w14:textId="77777777" w:rsidR="007F1564" w:rsidRPr="00FA2B9B" w:rsidRDefault="007F1564" w:rsidP="007F1564">
      <w:pPr>
        <w:ind w:left="2880" w:hanging="2880"/>
        <w:rPr>
          <w:rFonts w:ascii="Times New Roman" w:eastAsiaTheme="minorEastAsia" w:hAnsi="Times New Roman" w:cs="Times New Roman"/>
          <w:sz w:val="26"/>
          <w:szCs w:val="26"/>
        </w:rPr>
      </w:pPr>
    </w:p>
    <w:p w14:paraId="3910FD5B" w14:textId="77777777" w:rsidR="007F1564" w:rsidRPr="00FA2B9B" w:rsidRDefault="007F1564" w:rsidP="007F1564">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3075B04C" w14:textId="77777777" w:rsidR="003C1969" w:rsidRPr="00FA2B9B" w:rsidRDefault="003C1969" w:rsidP="00D51F2B">
      <w:pPr>
        <w:ind w:left="2880" w:hanging="2880"/>
        <w:rPr>
          <w:rFonts w:ascii="Times New Roman" w:eastAsiaTheme="minorEastAsia" w:hAnsi="Times New Roman" w:cs="Times New Roman"/>
          <w:b/>
          <w:bCs/>
          <w:sz w:val="26"/>
          <w:szCs w:val="26"/>
        </w:rPr>
      </w:pPr>
    </w:p>
    <w:p w14:paraId="506A8549" w14:textId="66539B32" w:rsidR="00D51F2B" w:rsidRPr="00FA2B9B" w:rsidRDefault="00D51F2B" w:rsidP="00D51F2B">
      <w:pPr>
        <w:ind w:left="2880" w:hanging="2880"/>
        <w:rPr>
          <w:rFonts w:ascii="Times New Roman" w:eastAsiaTheme="minorEastAsia" w:hAnsi="Times New Roman" w:cs="Times New Roman"/>
          <w:bCs/>
          <w:sz w:val="26"/>
          <w:szCs w:val="26"/>
        </w:rPr>
      </w:pPr>
      <w:r w:rsidRPr="00FA2B9B">
        <w:rPr>
          <w:rFonts w:ascii="Times New Roman" w:eastAsiaTheme="minorEastAsia" w:hAnsi="Times New Roman" w:cs="Times New Roman"/>
          <w:b/>
          <w:bCs/>
          <w:sz w:val="26"/>
          <w:szCs w:val="26"/>
        </w:rPr>
        <w:t>Storage Site Balance</w:t>
      </w:r>
    </w:p>
    <w:p w14:paraId="042AD347" w14:textId="3BB93CE9" w:rsidR="00D51F2B" w:rsidRPr="00FA2B9B" w:rsidRDefault="004C333B" w:rsidP="00D51F2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eastAsiaTheme="minorEastAsia"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λ</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s,t-1</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m:t>
                  </m:r>
                </m:e>
              </m:d>
              <m:r>
                <w:rPr>
                  <w:rFonts w:ascii="Cambria Math" w:eastAsiaTheme="minorEastAsia" w:hAnsi="Cambria Math" w:cs="Times New Roman"/>
                  <w:sz w:val="26"/>
                  <w:szCs w:val="26"/>
                </w:rPr>
                <m:t>∈NSA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∈PST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p,s</m:t>
                  </m:r>
                </m:e>
              </m:d>
              <m:r>
                <w:rPr>
                  <w:rFonts w:ascii="Cambria Math" w:eastAsiaTheme="minorEastAsia" w:hAnsi="Cambria Math" w:cs="Times New Roman"/>
                  <w:sz w:val="26"/>
                  <w:szCs w:val="26"/>
                </w:rPr>
                <m:t>∈CST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m:t>
                  </m:r>
                </m:e>
              </m:d>
              <m:r>
                <w:rPr>
                  <w:rFonts w:ascii="Cambria Math" w:eastAsiaTheme="minorEastAsia" w:hAnsi="Cambria Math" w:cs="Times New Roman"/>
                  <w:sz w:val="26"/>
                  <w:szCs w:val="26"/>
                </w:rPr>
                <m:t>∈SNA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oMath>
      </m:oMathPara>
    </w:p>
    <w:p w14:paraId="79F7ED08" w14:textId="77777777" w:rsidR="00D51F2B" w:rsidRPr="00FA2B9B"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374D4C7C" w14:textId="2229F7C1" w:rsidR="00D51F2B" w:rsidRPr="00FA2B9B" w:rsidRDefault="00D51F2B" w:rsidP="00D51F2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7E820A92" w14:textId="77777777" w:rsidR="005B0F95" w:rsidRDefault="005B0F95" w:rsidP="005B0F95">
      <w:pPr>
        <w:rPr>
          <w:rFonts w:ascii="Times New Roman" w:eastAsiaTheme="minorEastAsia" w:hAnsi="Times New Roman" w:cs="Times New Roman"/>
          <w:b/>
          <w:bCs/>
          <w:sz w:val="26"/>
          <w:szCs w:val="26"/>
        </w:rPr>
      </w:pPr>
    </w:p>
    <w:p w14:paraId="061EEC11" w14:textId="61A41A23" w:rsidR="005B0F95" w:rsidRPr="003F58B2" w:rsidRDefault="005B0F95" w:rsidP="005B0F95">
      <w:pPr>
        <w:rPr>
          <w:rFonts w:ascii="Times New Roman" w:eastAsiaTheme="minorEastAsia" w:hAnsi="Times New Roman" w:cs="Times New Roman"/>
          <w:b/>
          <w:bCs/>
          <w:sz w:val="26"/>
          <w:szCs w:val="26"/>
          <w:highlight w:val="magenta"/>
        </w:rPr>
      </w:pPr>
      <w:r w:rsidRPr="003F58B2">
        <w:rPr>
          <w:rFonts w:ascii="Times New Roman" w:eastAsiaTheme="minorEastAsia" w:hAnsi="Times New Roman" w:cs="Times New Roman"/>
          <w:b/>
          <w:bCs/>
          <w:sz w:val="26"/>
          <w:szCs w:val="26"/>
          <w:highlight w:val="magenta"/>
        </w:rPr>
        <w:t xml:space="preserve">Terminal Storage Level </w:t>
      </w:r>
    </w:p>
    <w:p w14:paraId="6B53071D" w14:textId="240C2A5B" w:rsidR="005B0F95" w:rsidRPr="003F58B2" w:rsidRDefault="004C333B" w:rsidP="005B0F95">
      <w:pPr>
        <w:jc w:val="center"/>
        <w:rPr>
          <w:rFonts w:ascii="Times New Roman" w:eastAsiaTheme="minorEastAsia" w:hAnsi="Times New Roman" w:cs="Times New Roman"/>
          <w:sz w:val="26"/>
          <w:szCs w:val="26"/>
          <w:highlight w:val="magenta"/>
        </w:rPr>
      </w:pPr>
      <m:oMathPara>
        <m:oMath>
          <m:sSubSup>
            <m:sSubSupPr>
              <m:ctrlPr>
                <w:rPr>
                  <w:rFonts w:ascii="Cambria Math" w:hAnsi="Cambria Math" w:cs="Times New Roman"/>
                  <w:i/>
                  <w:sz w:val="26"/>
                  <w:szCs w:val="26"/>
                  <w:highlight w:val="magenta"/>
                </w:rPr>
              </m:ctrlPr>
            </m:sSubSupPr>
            <m:e>
              <m:r>
                <w:rPr>
                  <w:rFonts w:ascii="Cambria Math" w:hAnsi="Cambria Math" w:cs="Times New Roman"/>
                  <w:sz w:val="26"/>
                  <w:szCs w:val="26"/>
                  <w:highlight w:val="magenta"/>
                </w:rPr>
                <m:t>L</m:t>
              </m:r>
            </m:e>
            <m:sub>
              <m:r>
                <w:rPr>
                  <w:rFonts w:ascii="Cambria Math" w:hAnsi="Cambria Math" w:cs="Times New Roman"/>
                  <w:sz w:val="26"/>
                  <w:szCs w:val="26"/>
                  <w:highlight w:val="magenta"/>
                </w:rPr>
                <m:t>s,t=T</m:t>
              </m:r>
            </m:sub>
            <m:sup>
              <m:r>
                <w:rPr>
                  <w:rFonts w:ascii="Cambria Math" w:hAnsi="Cambria Math" w:cs="Times New Roman"/>
                  <w:sz w:val="26"/>
                  <w:szCs w:val="26"/>
                  <w:highlight w:val="magenta"/>
                </w:rPr>
                <m:t>Storage</m:t>
              </m:r>
            </m:sup>
          </m:sSubSup>
          <m:r>
            <w:rPr>
              <w:rFonts w:ascii="Cambria Math" w:hAnsi="Cambria Math" w:cs="Times New Roman"/>
              <w:sz w:val="26"/>
              <w:szCs w:val="26"/>
              <w:highlight w:val="magenta"/>
            </w:rPr>
            <m:t>≤</m:t>
          </m:r>
          <m:sSubSup>
            <m:sSubSupPr>
              <m:ctrlPr>
                <w:rPr>
                  <w:rFonts w:ascii="Cambria Math" w:hAnsi="Cambria Math" w:cs="Times New Roman"/>
                  <w:i/>
                  <w:sz w:val="26"/>
                  <w:szCs w:val="26"/>
                  <w:highlight w:val="magenta"/>
                </w:rPr>
              </m:ctrlPr>
            </m:sSubSupPr>
            <m:e>
              <m:r>
                <w:rPr>
                  <w:rFonts w:ascii="Cambria Math" w:hAnsi="Cambria Math" w:cs="Times New Roman"/>
                  <w:sz w:val="26"/>
                  <w:szCs w:val="26"/>
                  <w:highlight w:val="magenta"/>
                </w:rPr>
                <m:t>θ</m:t>
              </m:r>
            </m:e>
            <m:sub>
              <m:r>
                <w:rPr>
                  <w:rFonts w:ascii="Cambria Math" w:hAnsi="Cambria Math" w:cs="Times New Roman"/>
                  <w:sz w:val="26"/>
                  <w:szCs w:val="26"/>
                  <w:highlight w:val="magenta"/>
                </w:rPr>
                <m:t>s</m:t>
              </m:r>
            </m:sub>
            <m:sup>
              <m:r>
                <w:rPr>
                  <w:rFonts w:ascii="Cambria Math" w:hAnsi="Cambria Math" w:cs="Times New Roman"/>
                  <w:sz w:val="26"/>
                  <w:szCs w:val="26"/>
                  <w:highlight w:val="magenta"/>
                </w:rPr>
                <m:t>Storage</m:t>
              </m:r>
            </m:sup>
          </m:sSubSup>
        </m:oMath>
      </m:oMathPara>
    </w:p>
    <w:p w14:paraId="6B44D38D" w14:textId="77777777" w:rsidR="005B0F95" w:rsidRPr="003F58B2" w:rsidRDefault="005B0F95" w:rsidP="005B0F95">
      <w:pPr>
        <w:jc w:val="center"/>
        <w:rPr>
          <w:rFonts w:ascii="Times New Roman" w:eastAsiaTheme="minorEastAsia" w:hAnsi="Times New Roman" w:cs="Times New Roman"/>
          <w:sz w:val="26"/>
          <w:szCs w:val="26"/>
          <w:highlight w:val="magenta"/>
        </w:rPr>
      </w:pPr>
    </w:p>
    <w:p w14:paraId="4A74B757" w14:textId="04AB2803" w:rsidR="005B0F95" w:rsidRPr="00FA2B9B" w:rsidRDefault="005B0F95" w:rsidP="005B0F95">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highlight w:val="magenta"/>
            </w:rPr>
            <m:t>∀s∈S,t∈T</m:t>
          </m:r>
        </m:oMath>
      </m:oMathPara>
    </w:p>
    <w:p w14:paraId="771DF441" w14:textId="77777777" w:rsidR="005B0F95" w:rsidRDefault="005B0F95" w:rsidP="00C83273">
      <w:pPr>
        <w:ind w:left="2880" w:hanging="2880"/>
        <w:rPr>
          <w:rFonts w:ascii="Times New Roman" w:eastAsiaTheme="minorEastAsia" w:hAnsi="Times New Roman" w:cs="Times New Roman"/>
          <w:b/>
          <w:bCs/>
          <w:sz w:val="26"/>
          <w:szCs w:val="26"/>
        </w:rPr>
      </w:pPr>
    </w:p>
    <w:p w14:paraId="271857C7" w14:textId="7AAA6CD4" w:rsidR="00C83273" w:rsidRPr="00FA2B9B" w:rsidRDefault="00C83273" w:rsidP="00C83273">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Pipeline Capacity</w:t>
      </w:r>
      <w:r w:rsidR="00C71EBF" w:rsidRPr="00FA2B9B">
        <w:rPr>
          <w:rFonts w:ascii="Times New Roman" w:eastAsiaTheme="minorEastAsia" w:hAnsi="Times New Roman" w:cs="Times New Roman"/>
          <w:b/>
          <w:bCs/>
          <w:sz w:val="26"/>
          <w:szCs w:val="26"/>
        </w:rPr>
        <w:t xml:space="preserve"> </w:t>
      </w:r>
      <w:r w:rsidRPr="00FA2B9B">
        <w:rPr>
          <w:rFonts w:ascii="Times New Roman" w:eastAsiaTheme="minorEastAsia" w:hAnsi="Times New Roman" w:cs="Times New Roman"/>
          <w:b/>
          <w:bCs/>
          <w:sz w:val="26"/>
          <w:szCs w:val="26"/>
        </w:rPr>
        <w:t>Construction/Expansion</w:t>
      </w:r>
    </w:p>
    <w:p w14:paraId="6BEC221D" w14:textId="1FE2E205" w:rsidR="00C83273" w:rsidRPr="00FA2B9B" w:rsidRDefault="004C333B"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sub>
            <m:sup>
              <m:r>
                <w:rPr>
                  <w:rFonts w:ascii="Cambria Math" w:hAnsi="Cambria Math" w:cs="Times New Roman"/>
                  <w:sz w:val="26"/>
                  <w:szCs w:val="26"/>
                </w:rPr>
                <m:t>Pipeline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d∈D</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Pipeline</m:t>
                  </m:r>
                </m:sup>
              </m:sSubSup>
            </m:e>
          </m:nary>
          <m:r>
            <w:rPr>
              <w:rFonts w:ascii="Cambria Math" w:hAnsi="Cambria Math" w:cs="Times New Roman"/>
              <w:sz w:val="26"/>
              <w:szCs w:val="26"/>
            </w:rPr>
            <m:t xml:space="preserve">⋅    </m:t>
          </m:r>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y</m:t>
                  </m:r>
                </m:e>
                <m:sub>
                  <m:acc>
                    <m:accPr>
                      <m:ctrlPr>
                        <w:rPr>
                          <w:rFonts w:ascii="Cambria Math" w:hAnsi="Cambria Math" w:cs="Times New Roman"/>
                          <w:i/>
                          <w:sz w:val="26"/>
                          <w:szCs w:val="26"/>
                          <w:highlight w:val="yellow"/>
                        </w:rPr>
                      </m:ctrlPr>
                    </m:accPr>
                    <m:e>
                      <m:r>
                        <w:rPr>
                          <w:rFonts w:ascii="Cambria Math" w:hAnsi="Cambria Math" w:cs="Times New Roman"/>
                          <w:sz w:val="26"/>
                          <w:szCs w:val="26"/>
                          <w:highlight w:val="yellow"/>
                        </w:rPr>
                        <m:t>l</m:t>
                      </m:r>
                    </m:e>
                  </m:acc>
                  <m:r>
                    <w:rPr>
                      <w:rFonts w:ascii="Cambria Math" w:hAnsi="Cambria Math" w:cs="Times New Roman"/>
                      <w:sz w:val="26"/>
                      <w:szCs w:val="26"/>
                      <w:highlight w:val="yellow"/>
                    </w:rPr>
                    <m:t>,</m:t>
                  </m:r>
                  <m:r>
                    <w:rPr>
                      <w:rFonts w:ascii="Cambria Math" w:hAnsi="Cambria Math" w:cs="Times New Roman"/>
                      <w:sz w:val="26"/>
                      <w:szCs w:val="26"/>
                      <w:highlight w:val="yellow"/>
                    </w:rPr>
                    <m:t>l,</m:t>
                  </m:r>
                  <m:r>
                    <w:rPr>
                      <w:rFonts w:ascii="Cambria Math" w:hAnsi="Cambria Math" w:cs="Times New Roman"/>
                      <w:sz w:val="26"/>
                      <w:szCs w:val="26"/>
                      <w:highlight w:val="yellow"/>
                    </w:rPr>
                    <m:t>d</m:t>
                  </m:r>
                </m:sub>
                <m:sup>
                  <m:r>
                    <w:rPr>
                      <w:rFonts w:ascii="Cambria Math" w:hAnsi="Cambria Math" w:cs="Times New Roman"/>
                      <w:sz w:val="26"/>
                      <w:szCs w:val="26"/>
                      <w:highlight w:val="yellow"/>
                    </w:rPr>
                    <m:t>Pipeline</m:t>
                  </m:r>
                </m:sup>
              </m:sSubSup>
            </m:e>
          </m:d>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m:t>
              </m:r>
              <m:acc>
                <m:accPr>
                  <m:ctrlPr>
                    <w:rPr>
                      <w:rFonts w:ascii="Cambria Math" w:hAnsi="Cambria Math" w:cs="Times New Roman"/>
                      <w:i/>
                      <w:sz w:val="26"/>
                      <w:szCs w:val="26"/>
                    </w:rPr>
                  </m:ctrlPr>
                </m:accPr>
                <m:e>
                  <m:r>
                    <w:rPr>
                      <w:rFonts w:ascii="Cambria Math" w:hAnsi="Cambria Math" w:cs="Times New Roman"/>
                      <w:sz w:val="26"/>
                      <w:szCs w:val="26"/>
                    </w:rPr>
                    <m:t>l</m:t>
                  </m:r>
                </m:e>
              </m:acc>
            </m:sub>
            <m:sup>
              <m:r>
                <w:rPr>
                  <w:rFonts w:ascii="Cambria Math" w:hAnsi="Cambria Math" w:cs="Times New Roman"/>
                  <w:sz w:val="26"/>
                  <w:szCs w:val="26"/>
                </w:rPr>
                <m:t>PipelineCapacity</m:t>
              </m:r>
            </m:sup>
          </m:sSubSup>
        </m:oMath>
      </m:oMathPara>
    </w:p>
    <w:p w14:paraId="5CE5B4E9" w14:textId="77777777" w:rsidR="00C83273" w:rsidRPr="00FA2B9B"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735A2A94" w14:textId="5683CB6E" w:rsidR="00C83273" w:rsidRPr="003E5B49" w:rsidRDefault="00C83273" w:rsidP="00C83273">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t∈T</m:t>
              </m:r>
            </m:e>
          </m:d>
          <m:r>
            <w:rPr>
              <w:rFonts w:ascii="Cambria Math" w:eastAsiaTheme="minorEastAsia" w:hAnsi="Cambria Math" w:cs="Times New Roman"/>
              <w:sz w:val="26"/>
              <w:szCs w:val="26"/>
            </w:rPr>
            <m:t xml:space="preserve">    </m:t>
          </m:r>
        </m:oMath>
      </m:oMathPara>
    </w:p>
    <w:p w14:paraId="1920218A" w14:textId="77777777" w:rsidR="003E5B49" w:rsidRPr="00FA2B9B" w:rsidRDefault="003E5B49" w:rsidP="00C83273">
      <w:pPr>
        <w:rPr>
          <w:rFonts w:ascii="Times New Roman" w:eastAsiaTheme="minorEastAsia" w:hAnsi="Times New Roman" w:cs="Times New Roman"/>
          <w:sz w:val="26"/>
          <w:szCs w:val="26"/>
        </w:rPr>
      </w:pPr>
    </w:p>
    <w:p w14:paraId="65206B18" w14:textId="130FCA81" w:rsidR="00C83273" w:rsidRPr="003E5B49" w:rsidRDefault="003E5B49" w:rsidP="00C83273">
      <w:pPr>
        <w:rPr>
          <w:rFonts w:ascii="Times New Roman" w:eastAsiaTheme="minorEastAsia" w:hAnsi="Times New Roman" w:cs="Times New Roman"/>
          <w:sz w:val="26"/>
          <w:szCs w:val="26"/>
          <w:highlight w:val="yellow"/>
        </w:rPr>
      </w:pPr>
      <m:oMathPara>
        <m:oMath>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y</m:t>
              </m:r>
            </m:e>
            <m:sub>
              <m:r>
                <w:rPr>
                  <w:rFonts w:ascii="Cambria Math" w:hAnsi="Cambria Math" w:cs="Times New Roman"/>
                  <w:sz w:val="26"/>
                  <w:szCs w:val="26"/>
                  <w:highlight w:val="yellow"/>
                </w:rPr>
                <m:t>l,</m:t>
              </m:r>
              <m:acc>
                <m:accPr>
                  <m:ctrlPr>
                    <w:rPr>
                      <w:rFonts w:ascii="Cambria Math" w:hAnsi="Cambria Math" w:cs="Times New Roman"/>
                      <w:i/>
                      <w:sz w:val="26"/>
                      <w:szCs w:val="26"/>
                      <w:highlight w:val="yellow"/>
                    </w:rPr>
                  </m:ctrlPr>
                </m:accPr>
                <m:e>
                  <m:r>
                    <w:rPr>
                      <w:rFonts w:ascii="Cambria Math" w:hAnsi="Cambria Math" w:cs="Times New Roman"/>
                      <w:sz w:val="26"/>
                      <w:szCs w:val="26"/>
                      <w:highlight w:val="yellow"/>
                    </w:rPr>
                    <m:t>l</m:t>
                  </m:r>
                </m:e>
              </m:acc>
              <m:r>
                <w:rPr>
                  <w:rFonts w:ascii="Cambria Math" w:hAnsi="Cambria Math" w:cs="Times New Roman"/>
                  <w:sz w:val="26"/>
                  <w:szCs w:val="26"/>
                  <w:highlight w:val="yellow"/>
                </w:rPr>
                <m:t>,d</m:t>
              </m:r>
            </m:sub>
            <m:sup>
              <m:r>
                <w:rPr>
                  <w:rFonts w:ascii="Cambria Math" w:hAnsi="Cambria Math" w:cs="Times New Roman"/>
                  <w:sz w:val="26"/>
                  <w:szCs w:val="26"/>
                  <w:highlight w:val="yellow"/>
                </w:rPr>
                <m:t>Pipeline</m:t>
              </m:r>
            </m:sup>
          </m:sSubSup>
          <m:r>
            <w:rPr>
              <w:rFonts w:ascii="Cambria Math" w:hAnsi="Cambria Math" w:cs="Times New Roman"/>
              <w:sz w:val="26"/>
              <w:szCs w:val="26"/>
              <w:highlight w:val="yellow"/>
            </w:rPr>
            <m:t>+</m:t>
          </m:r>
          <m:sSubSup>
            <m:sSubSupPr>
              <m:ctrlPr>
                <w:rPr>
                  <w:rFonts w:ascii="Cambria Math" w:hAnsi="Cambria Math" w:cs="Times New Roman"/>
                  <w:i/>
                  <w:sz w:val="26"/>
                  <w:szCs w:val="26"/>
                  <w:highlight w:val="yellow"/>
                </w:rPr>
              </m:ctrlPr>
            </m:sSubSupPr>
            <m:e>
              <m:r>
                <w:rPr>
                  <w:rFonts w:ascii="Cambria Math" w:hAnsi="Cambria Math" w:cs="Times New Roman"/>
                  <w:sz w:val="26"/>
                  <w:szCs w:val="26"/>
                  <w:highlight w:val="yellow"/>
                </w:rPr>
                <m:t>y</m:t>
              </m:r>
            </m:e>
            <m:sub>
              <m:acc>
                <m:accPr>
                  <m:ctrlPr>
                    <w:rPr>
                      <w:rFonts w:ascii="Cambria Math" w:hAnsi="Cambria Math" w:cs="Times New Roman"/>
                      <w:i/>
                      <w:sz w:val="26"/>
                      <w:szCs w:val="26"/>
                      <w:highlight w:val="yellow"/>
                    </w:rPr>
                  </m:ctrlPr>
                </m:accPr>
                <m:e>
                  <m:r>
                    <w:rPr>
                      <w:rFonts w:ascii="Cambria Math" w:hAnsi="Cambria Math" w:cs="Times New Roman"/>
                      <w:sz w:val="26"/>
                      <w:szCs w:val="26"/>
                      <w:highlight w:val="yellow"/>
                    </w:rPr>
                    <m:t>l</m:t>
                  </m:r>
                </m:e>
              </m:acc>
              <m:r>
                <w:rPr>
                  <w:rFonts w:ascii="Cambria Math" w:hAnsi="Cambria Math" w:cs="Times New Roman"/>
                  <w:sz w:val="26"/>
                  <w:szCs w:val="26"/>
                  <w:highlight w:val="yellow"/>
                </w:rPr>
                <m:t>,l,d</m:t>
              </m:r>
            </m:sub>
            <m:sup>
              <m:r>
                <w:rPr>
                  <w:rFonts w:ascii="Cambria Math" w:hAnsi="Cambria Math" w:cs="Times New Roman"/>
                  <w:sz w:val="26"/>
                  <w:szCs w:val="26"/>
                  <w:highlight w:val="yellow"/>
                </w:rPr>
                <m:t>Pipeline</m:t>
              </m:r>
            </m:sup>
          </m:sSubSup>
          <m:r>
            <w:rPr>
              <w:rFonts w:ascii="Cambria Math" w:hAnsi="Cambria Math" w:cs="Times New Roman"/>
              <w:sz w:val="26"/>
              <w:szCs w:val="26"/>
              <w:highlight w:val="yellow"/>
            </w:rPr>
            <m:t>≤1</m:t>
          </m:r>
        </m:oMath>
      </m:oMathPara>
    </w:p>
    <w:p w14:paraId="5B45795F" w14:textId="77777777" w:rsidR="003E5B49" w:rsidRPr="00FA2B9B" w:rsidRDefault="003E5B49" w:rsidP="003E5B49">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highlight w:val="yellow"/>
            </w:rPr>
            <m:t>∀</m:t>
          </m:r>
          <m:d>
            <m:dPr>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l,l</m:t>
              </m:r>
            </m:e>
          </m:d>
          <m:r>
            <w:rPr>
              <w:rFonts w:ascii="Cambria Math" w:eastAsiaTheme="minorEastAsia" w:hAnsi="Cambria Math" w:cs="Times New Roman"/>
              <w:sz w:val="26"/>
              <w:szCs w:val="26"/>
              <w:highlight w:val="yellow"/>
            </w:rPr>
            <m:t xml:space="preserve">∈{PCA, PNA, PPA, CNA, NNA, NCA,NKA,NSA,NRA,…, SOA}, </m:t>
          </m:r>
          <m:d>
            <m:dPr>
              <m:begChr m:val="["/>
              <m:endChr m:val="]"/>
              <m:ctrlPr>
                <w:rPr>
                  <w:rFonts w:ascii="Cambria Math" w:eastAsiaTheme="minorEastAsia" w:hAnsi="Cambria Math" w:cs="Times New Roman"/>
                  <w:i/>
                  <w:sz w:val="26"/>
                  <w:szCs w:val="26"/>
                  <w:highlight w:val="yellow"/>
                </w:rPr>
              </m:ctrlPr>
            </m:dPr>
            <m:e>
              <m:r>
                <w:rPr>
                  <w:rFonts w:ascii="Cambria Math" w:eastAsiaTheme="minorEastAsia" w:hAnsi="Cambria Math" w:cs="Times New Roman"/>
                  <w:sz w:val="26"/>
                  <w:szCs w:val="26"/>
                  <w:highlight w:val="yellow"/>
                </w:rPr>
                <m:t>t∈T</m:t>
              </m:r>
            </m:e>
          </m:d>
          <m:r>
            <w:rPr>
              <w:rFonts w:ascii="Cambria Math" w:eastAsiaTheme="minorEastAsia" w:hAnsi="Cambria Math" w:cs="Times New Roman"/>
              <w:sz w:val="26"/>
              <w:szCs w:val="26"/>
            </w:rPr>
            <m:t xml:space="preserve">    </m:t>
          </m:r>
        </m:oMath>
      </m:oMathPara>
    </w:p>
    <w:p w14:paraId="1B48AB86" w14:textId="4DE906B3" w:rsidR="003E5B49" w:rsidRDefault="003E5B49" w:rsidP="00C83273">
      <w:pPr>
        <w:rPr>
          <w:rFonts w:ascii="Times New Roman" w:eastAsiaTheme="minorEastAsia" w:hAnsi="Times New Roman" w:cs="Times New Roman"/>
          <w:sz w:val="26"/>
          <w:szCs w:val="26"/>
        </w:rPr>
      </w:pPr>
    </w:p>
    <w:p w14:paraId="7FB2E4C1" w14:textId="77777777" w:rsidR="003E5B49" w:rsidRPr="00FA2B9B" w:rsidRDefault="003E5B49" w:rsidP="00C83273">
      <w:pPr>
        <w:rPr>
          <w:rFonts w:ascii="Times New Roman" w:eastAsiaTheme="minorEastAsia" w:hAnsi="Times New Roman" w:cs="Times New Roman"/>
          <w:sz w:val="26"/>
          <w:szCs w:val="26"/>
        </w:rPr>
      </w:pPr>
    </w:p>
    <w:p w14:paraId="27B97753" w14:textId="77777777" w:rsidR="00C83273" w:rsidRPr="00FA2B9B" w:rsidRDefault="00C83273" w:rsidP="00C83273">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Note: Parameter </w:t>
      </w: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oMath>
      <w:r w:rsidRPr="00FA2B9B">
        <w:rPr>
          <w:rFonts w:ascii="Times New Roman" w:eastAsiaTheme="minorEastAsia" w:hAnsi="Times New Roman" w:cs="Times New Roman"/>
          <w:sz w:val="26"/>
          <w:szCs w:val="26"/>
        </w:rPr>
        <w:t xml:space="preserve"> will be calculated as follows:</w:t>
      </w:r>
    </w:p>
    <w:p w14:paraId="11236B72" w14:textId="77777777" w:rsidR="00C83273" w:rsidRPr="00FA2B9B" w:rsidRDefault="004C333B"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k</m:t>
              </m:r>
            </m:e>
            <m:sub>
              <m:r>
                <w:rPr>
                  <w:rFonts w:ascii="Cambria Math" w:hAnsi="Cambria Math" w:cs="Times New Roman"/>
                  <w:sz w:val="26"/>
                  <w:szCs w:val="26"/>
                </w:rPr>
                <m:t>l,l</m:t>
              </m:r>
            </m:sub>
          </m:sSub>
          <m:r>
            <w:rPr>
              <w:rFonts w:ascii="Cambria Math" w:hAnsi="Cambria Math" w:cs="Times New Roman"/>
              <w:sz w:val="26"/>
              <w:szCs w:val="26"/>
            </w:rPr>
            <m:t>⋅</m:t>
          </m:r>
          <m:sSup>
            <m:sSupPr>
              <m:ctrlPr>
                <w:rPr>
                  <w:rFonts w:ascii="Cambria Math" w:hAnsi="Cambria Math" w:cs="Times New Roman"/>
                  <w:i/>
                  <w:sz w:val="26"/>
                  <w:szCs w:val="26"/>
                </w:rPr>
              </m:ctrlPr>
            </m:sSupPr>
            <m:e>
              <m:r>
                <w:rPr>
                  <w:rFonts w:ascii="Cambria Math" w:hAnsi="Cambria Math" w:cs="Times New Roman"/>
                  <w:sz w:val="26"/>
                  <w:szCs w:val="26"/>
                </w:rPr>
                <m:t>d</m:t>
              </m:r>
            </m:e>
            <m:sup>
              <m:r>
                <w:rPr>
                  <w:rFonts w:ascii="Cambria Math" w:hAnsi="Cambria Math" w:cs="Times New Roman"/>
                  <w:sz w:val="26"/>
                  <w:szCs w:val="26"/>
                </w:rPr>
                <m:t>ω</m:t>
              </m:r>
            </m:sup>
          </m:sSup>
        </m:oMath>
      </m:oMathPara>
    </w:p>
    <w:p w14:paraId="16DDA20C" w14:textId="53AD3D96" w:rsidR="00C83273" w:rsidRPr="00FA2B9B" w:rsidRDefault="00C83273" w:rsidP="00C83273">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where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k</m:t>
            </m:r>
          </m:e>
          <m:sub>
            <m:r>
              <w:rPr>
                <w:rFonts w:ascii="Cambria Math" w:eastAsiaTheme="minorEastAsia" w:hAnsi="Cambria Math" w:cs="Times New Roman"/>
                <w:sz w:val="26"/>
                <w:szCs w:val="26"/>
              </w:rPr>
              <m:t>l,l</m:t>
            </m:r>
          </m:sub>
        </m:sSub>
        <m:r>
          <w:rPr>
            <w:rFonts w:ascii="Cambria Math" w:eastAsiaTheme="minorEastAsia" w:hAnsi="Cambria Math" w:cs="Times New Roman"/>
            <w:sz w:val="26"/>
            <w:szCs w:val="26"/>
          </w:rPr>
          <m:t xml:space="preserve"> </m:t>
        </m:r>
      </m:oMath>
      <w:r w:rsidRPr="00FA2B9B">
        <w:rPr>
          <w:rFonts w:ascii="Times New Roman" w:eastAsiaTheme="minorEastAsia" w:hAnsi="Times New Roman" w:cs="Times New Roman"/>
          <w:sz w:val="26"/>
          <w:szCs w:val="26"/>
        </w:rPr>
        <w:t xml:space="preserve"> is Hazen-Williams constant and </w:t>
      </w:r>
      <m:oMath>
        <m:r>
          <w:rPr>
            <w:rFonts w:ascii="Cambria Math" w:eastAsiaTheme="minorEastAsia" w:hAnsi="Cambria Math" w:cs="Times New Roman"/>
            <w:sz w:val="26"/>
            <w:szCs w:val="26"/>
          </w:rPr>
          <m:t xml:space="preserve">ω </m:t>
        </m:r>
      </m:oMath>
      <w:r w:rsidRPr="00FA2B9B">
        <w:rPr>
          <w:rFonts w:ascii="Times New Roman" w:eastAsiaTheme="minorEastAsia" w:hAnsi="Times New Roman" w:cs="Times New Roman"/>
          <w:sz w:val="26"/>
          <w:szCs w:val="26"/>
        </w:rPr>
        <w:t>is Hazen-</w:t>
      </w:r>
      <w:proofErr w:type="gramStart"/>
      <w:r w:rsidRPr="00FA2B9B">
        <w:rPr>
          <w:rFonts w:ascii="Times New Roman" w:eastAsiaTheme="minorEastAsia" w:hAnsi="Times New Roman" w:cs="Times New Roman"/>
          <w:sz w:val="26"/>
          <w:szCs w:val="26"/>
        </w:rPr>
        <w:t>Williams</w:t>
      </w:r>
      <w:proofErr w:type="gramEnd"/>
      <w:r w:rsidRPr="00FA2B9B">
        <w:rPr>
          <w:rFonts w:ascii="Times New Roman" w:eastAsiaTheme="minorEastAsia" w:hAnsi="Times New Roman" w:cs="Times New Roman"/>
          <w:sz w:val="26"/>
          <w:szCs w:val="26"/>
        </w:rPr>
        <w:t xml:space="preserve"> exponent as per Cafaro &amp; Grossmann (2020)</w:t>
      </w:r>
      <w:r w:rsidR="00C11242" w:rsidRPr="00FA2B9B">
        <w:rPr>
          <w:rFonts w:ascii="Times New Roman" w:eastAsiaTheme="minorEastAsia" w:hAnsi="Times New Roman" w:cs="Times New Roman"/>
          <w:sz w:val="26"/>
          <w:szCs w:val="26"/>
        </w:rPr>
        <w:t xml:space="preserve"> and </w:t>
      </w:r>
      <m:oMath>
        <m:r>
          <w:rPr>
            <w:rFonts w:ascii="Cambria Math" w:eastAsiaTheme="minorEastAsia" w:hAnsi="Cambria Math" w:cs="Times New Roman"/>
            <w:sz w:val="26"/>
            <w:szCs w:val="26"/>
          </w:rPr>
          <m:t>d</m:t>
        </m:r>
      </m:oMath>
      <w:r w:rsidR="00C11242" w:rsidRPr="00FA2B9B">
        <w:rPr>
          <w:rFonts w:ascii="Times New Roman" w:eastAsiaTheme="minorEastAsia" w:hAnsi="Times New Roman" w:cs="Times New Roman"/>
          <w:sz w:val="26"/>
          <w:szCs w:val="26"/>
        </w:rPr>
        <w:t xml:space="preserve"> represents the pipeline diameter as per the set </w:t>
      </w:r>
      <m:oMath>
        <m:r>
          <w:rPr>
            <w:rFonts w:ascii="Cambria Math" w:eastAsiaTheme="minorEastAsia" w:hAnsi="Cambria Math" w:cs="Times New Roman"/>
            <w:sz w:val="26"/>
            <w:szCs w:val="26"/>
          </w:rPr>
          <m:t>d∈D</m:t>
        </m:r>
      </m:oMath>
      <w:r w:rsidR="00C11242" w:rsidRPr="00FA2B9B">
        <w:rPr>
          <w:rFonts w:ascii="Times New Roman" w:eastAsiaTheme="minorEastAsia" w:hAnsi="Times New Roman" w:cs="Times New Roman"/>
          <w:sz w:val="26"/>
          <w:szCs w:val="26"/>
        </w:rPr>
        <w:t>.</w:t>
      </w:r>
    </w:p>
    <w:p w14:paraId="6E6DEA3E" w14:textId="77777777" w:rsidR="00C1450A" w:rsidRPr="00C1450A" w:rsidRDefault="00C1450A" w:rsidP="00C1450A">
      <w:pPr>
        <w:jc w:val="center"/>
        <w:rPr>
          <w:rFonts w:ascii="Times New Roman" w:eastAsiaTheme="minorEastAsia" w:hAnsi="Times New Roman" w:cs="Times New Roman"/>
          <w:sz w:val="26"/>
          <w:szCs w:val="26"/>
        </w:rPr>
      </w:pPr>
    </w:p>
    <w:p w14:paraId="4F9E7196" w14:textId="3380C763" w:rsidR="00C83273" w:rsidRPr="00FA2B9B" w:rsidRDefault="004C333B" w:rsidP="00C83273">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l,l,</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0C786F6C" w14:textId="77777777" w:rsidR="00C83273" w:rsidRPr="00FA2B9B" w:rsidRDefault="00C83273" w:rsidP="00C83273">
      <w:pPr>
        <w:ind w:left="2880" w:hanging="2880"/>
        <w:rPr>
          <w:rFonts w:ascii="Times New Roman" w:eastAsiaTheme="minorEastAsia" w:hAnsi="Times New Roman" w:cs="Times New Roman"/>
          <w:sz w:val="26"/>
          <w:szCs w:val="26"/>
        </w:rPr>
      </w:pPr>
    </w:p>
    <w:p w14:paraId="7777C47B" w14:textId="0357333E" w:rsidR="00C83273" w:rsidRPr="00FA2B9B" w:rsidRDefault="00C83273" w:rsidP="00C83273">
      <w:pPr>
        <w:ind w:left="2880" w:hanging="2880"/>
        <w:rPr>
          <w:rFonts w:ascii="Times New Roman" w:eastAsiaTheme="minorEastAsia" w:hAnsi="Times New Roman" w:cs="Times New Roman"/>
          <w:b/>
          <w:bCs/>
          <w:sz w:val="26"/>
          <w:szCs w:val="26"/>
        </w:rPr>
      </w:pPr>
      <m:oMathPara>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 xml:space="preserve">∈{PCA, PNA, PPA, CNA, NNA, NCA,NKA,NSA,NRA,…, SOA}, t∈T    </m:t>
          </m:r>
        </m:oMath>
      </m:oMathPara>
    </w:p>
    <w:p w14:paraId="10945F4A" w14:textId="2F68BE0A" w:rsidR="00C83273" w:rsidRDefault="00C83273" w:rsidP="00027E71">
      <w:pPr>
        <w:ind w:left="2880" w:hanging="2880"/>
        <w:rPr>
          <w:rFonts w:ascii="Times New Roman" w:eastAsiaTheme="minorEastAsia" w:hAnsi="Times New Roman" w:cs="Times New Roman"/>
          <w:b/>
          <w:bCs/>
          <w:sz w:val="26"/>
          <w:szCs w:val="26"/>
        </w:rPr>
      </w:pPr>
    </w:p>
    <w:p w14:paraId="5628568D" w14:textId="1A0F8389" w:rsidR="00027E71" w:rsidRPr="00FA2B9B" w:rsidRDefault="00027E71" w:rsidP="00027E71">
      <w:pPr>
        <w:ind w:left="2880" w:hanging="2880"/>
        <w:rPr>
          <w:rFonts w:ascii="Times New Roman" w:eastAsiaTheme="minorEastAsia" w:hAnsi="Times New Roman" w:cs="Times New Roman"/>
          <w:bCs/>
          <w:sz w:val="26"/>
          <w:szCs w:val="26"/>
        </w:rPr>
      </w:pPr>
      <w:r w:rsidRPr="00FA2B9B">
        <w:rPr>
          <w:rFonts w:ascii="Times New Roman" w:eastAsiaTheme="minorEastAsia" w:hAnsi="Times New Roman" w:cs="Times New Roman"/>
          <w:b/>
          <w:bCs/>
          <w:sz w:val="26"/>
          <w:szCs w:val="26"/>
        </w:rPr>
        <w:t>Storage Capacity</w:t>
      </w:r>
      <w:r w:rsidR="004510B4" w:rsidRPr="00FA2B9B">
        <w:rPr>
          <w:rFonts w:ascii="Times New Roman" w:eastAsiaTheme="minorEastAsia" w:hAnsi="Times New Roman" w:cs="Times New Roman"/>
          <w:b/>
          <w:bCs/>
          <w:sz w:val="26"/>
          <w:szCs w:val="26"/>
        </w:rPr>
        <w:t xml:space="preserve"> </w:t>
      </w:r>
      <w:r w:rsidRPr="00FA2B9B">
        <w:rPr>
          <w:rFonts w:ascii="Times New Roman" w:eastAsiaTheme="minorEastAsia" w:hAnsi="Times New Roman" w:cs="Times New Roman"/>
          <w:b/>
          <w:bCs/>
          <w:sz w:val="26"/>
          <w:szCs w:val="26"/>
        </w:rPr>
        <w:t xml:space="preserve">Construction/Expansion </w:t>
      </w:r>
    </w:p>
    <w:p w14:paraId="648D47AC" w14:textId="1835C615" w:rsidR="00027E71" w:rsidRPr="00FA2B9B" w:rsidRDefault="004C333B"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s</m:t>
              </m:r>
            </m:sub>
            <m:sup>
              <m:r>
                <w:rPr>
                  <w:rFonts w:ascii="Cambria Math" w:hAnsi="Cambria Math" w:cs="Times New Roman"/>
                  <w:sz w:val="26"/>
                  <w:szCs w:val="26"/>
                </w:rPr>
                <m:t>Storage</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c</m:t>
                  </m:r>
                </m:sub>
                <m:sup>
                  <m:r>
                    <w:rPr>
                      <w:rFonts w:ascii="Cambria Math" w:eastAsiaTheme="minorEastAsia" w:hAnsi="Cambria Math" w:cs="Times New Roman"/>
                      <w:sz w:val="26"/>
                      <w:szCs w:val="26"/>
                    </w:rPr>
                    <m:t>Storage</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oMath>
      </m:oMathPara>
    </w:p>
    <w:p w14:paraId="1B037345" w14:textId="77777777" w:rsidR="00027E71" w:rsidRPr="00FA2B9B"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  </m:t>
          </m:r>
        </m:oMath>
      </m:oMathPara>
    </w:p>
    <w:p w14:paraId="6E69D31D" w14:textId="45023987" w:rsidR="00027E71" w:rsidRPr="00FA2B9B"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∀s∈S,</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m:t>
              </m:r>
            </m:e>
          </m:d>
          <m:r>
            <w:rPr>
              <w:rFonts w:ascii="Cambria Math" w:eastAsiaTheme="minorEastAsia" w:hAnsi="Cambria Math" w:cs="Times New Roman"/>
              <w:sz w:val="26"/>
              <w:szCs w:val="26"/>
            </w:rPr>
            <m:t xml:space="preserve">    </m:t>
          </m:r>
        </m:oMath>
      </m:oMathPara>
    </w:p>
    <w:p w14:paraId="6CD4F073" w14:textId="77777777" w:rsidR="00027E71" w:rsidRPr="00FA2B9B" w:rsidRDefault="00027E71" w:rsidP="00027E71">
      <w:pPr>
        <w:ind w:left="2880" w:hanging="2880"/>
        <w:rPr>
          <w:rFonts w:ascii="Times New Roman" w:eastAsiaTheme="minorEastAsia" w:hAnsi="Times New Roman" w:cs="Times New Roman"/>
          <w:sz w:val="26"/>
          <w:szCs w:val="26"/>
        </w:rPr>
      </w:pPr>
    </w:p>
    <w:p w14:paraId="401961CA" w14:textId="7C66EEBA" w:rsidR="00027E71" w:rsidRPr="00FA2B9B" w:rsidRDefault="004C333B" w:rsidP="00027E71">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L</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X</m:t>
              </m:r>
            </m:e>
            <m:sub>
              <m:r>
                <w:rPr>
                  <w:rFonts w:ascii="Cambria Math" w:hAnsi="Cambria Math" w:cs="Times New Roman"/>
                  <w:sz w:val="26"/>
                  <w:szCs w:val="26"/>
                </w:rPr>
                <m:t>s,</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28C95F85" w14:textId="77777777" w:rsidR="00027E71" w:rsidRPr="00FA2B9B" w:rsidRDefault="00027E71" w:rsidP="00027E71">
      <w:pPr>
        <w:ind w:left="2880" w:hanging="2880"/>
        <w:rPr>
          <w:rFonts w:ascii="Times New Roman" w:eastAsiaTheme="minorEastAsia" w:hAnsi="Times New Roman" w:cs="Times New Roman"/>
          <w:sz w:val="26"/>
          <w:szCs w:val="26"/>
        </w:rPr>
      </w:pPr>
    </w:p>
    <w:p w14:paraId="506242B0" w14:textId="77777777" w:rsidR="00027E71" w:rsidRPr="00FA2B9B"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10221562" w14:textId="77777777" w:rsidR="00FF2BCF" w:rsidRPr="00FA2B9B" w:rsidRDefault="00FF2BCF" w:rsidP="00FF2BCF">
      <w:pPr>
        <w:ind w:left="2880" w:hanging="2880"/>
        <w:rPr>
          <w:rFonts w:ascii="Times New Roman" w:eastAsiaTheme="minorEastAsia" w:hAnsi="Times New Roman" w:cs="Times New Roman"/>
          <w:sz w:val="26"/>
          <w:szCs w:val="26"/>
        </w:rPr>
      </w:pPr>
    </w:p>
    <w:p w14:paraId="7EBC2CAF" w14:textId="21CCED47" w:rsidR="008C0529" w:rsidRPr="00FA2B9B" w:rsidRDefault="00250EA5" w:rsidP="008C0529">
      <w:pPr>
        <w:ind w:left="2880" w:hanging="2880"/>
        <w:rPr>
          <w:rFonts w:ascii="Times New Roman" w:eastAsiaTheme="minorEastAsia" w:hAnsi="Times New Roman" w:cs="Times New Roman"/>
          <w:bCs/>
          <w:sz w:val="26"/>
          <w:szCs w:val="26"/>
        </w:rPr>
      </w:pPr>
      <w:r w:rsidRPr="00FA2B9B">
        <w:rPr>
          <w:rFonts w:ascii="Times New Roman" w:eastAsiaTheme="minorEastAsia" w:hAnsi="Times New Roman" w:cs="Times New Roman"/>
          <w:b/>
          <w:bCs/>
          <w:sz w:val="26"/>
          <w:szCs w:val="26"/>
        </w:rPr>
        <w:t>Disposal Capacity</w:t>
      </w:r>
      <w:r w:rsidR="00770410" w:rsidRPr="00FA2B9B">
        <w:rPr>
          <w:rFonts w:ascii="Times New Roman" w:eastAsiaTheme="minorEastAsia" w:hAnsi="Times New Roman" w:cs="Times New Roman"/>
          <w:b/>
          <w:bCs/>
          <w:sz w:val="26"/>
          <w:szCs w:val="26"/>
        </w:rPr>
        <w:t xml:space="preserve"> </w:t>
      </w:r>
      <w:r w:rsidRPr="00FA2B9B">
        <w:rPr>
          <w:rFonts w:ascii="Times New Roman" w:eastAsiaTheme="minorEastAsia" w:hAnsi="Times New Roman" w:cs="Times New Roman"/>
          <w:b/>
          <w:bCs/>
          <w:sz w:val="26"/>
          <w:szCs w:val="26"/>
        </w:rPr>
        <w:t>Construction/Expansion</w:t>
      </w:r>
    </w:p>
    <w:p w14:paraId="5CDAA36D" w14:textId="7BD3245F" w:rsidR="00250EA5" w:rsidRPr="00FA2B9B" w:rsidRDefault="004C333B" w:rsidP="008C0529">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k</m:t>
              </m:r>
            </m:sub>
            <m:sup>
              <m:r>
                <w:rPr>
                  <w:rFonts w:ascii="Cambria Math" w:hAnsi="Cambria Math" w:cs="Times New Roman"/>
                  <w:sz w:val="26"/>
                  <w:szCs w:val="26"/>
                </w:rPr>
                <m:t>Disposal</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δ</m:t>
                  </m:r>
                </m:e>
                <m:sub>
                  <m:r>
                    <w:rPr>
                      <w:rFonts w:ascii="Cambria Math" w:eastAsiaTheme="minorEastAsia" w:hAnsi="Cambria Math" w:cs="Times New Roman"/>
                      <w:sz w:val="26"/>
                      <w:szCs w:val="26"/>
                    </w:rPr>
                    <m:t>i</m:t>
                  </m:r>
                </m:sub>
                <m:sup>
                  <m:r>
                    <w:rPr>
                      <w:rFonts w:ascii="Cambria Math" w:eastAsiaTheme="minorEastAsia" w:hAnsi="Cambria Math" w:cs="Times New Roman"/>
                      <w:sz w:val="26"/>
                      <w:szCs w:val="26"/>
                    </w:rPr>
                    <m:t>Disposal</m:t>
                  </m:r>
                </m:sup>
              </m:sSubSup>
            </m:e>
          </m:nary>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oMath>
      </m:oMathPara>
    </w:p>
    <w:p w14:paraId="36D4E9BF" w14:textId="211808B9" w:rsidR="00027E71" w:rsidRPr="00FA2B9B" w:rsidRDefault="00027E71" w:rsidP="008C0529">
      <w:pPr>
        <w:rPr>
          <w:rFonts w:ascii="Times New Roman" w:eastAsiaTheme="minorEastAsia" w:hAnsi="Times New Roman" w:cs="Times New Roman"/>
          <w:sz w:val="26"/>
          <w:szCs w:val="26"/>
        </w:rPr>
      </w:pPr>
    </w:p>
    <w:p w14:paraId="2E6A63CB" w14:textId="6191EB9B" w:rsidR="00027E71" w:rsidRPr="00FA2B9B"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t∈T </m:t>
              </m:r>
            </m:e>
          </m:d>
          <m:r>
            <w:rPr>
              <w:rFonts w:ascii="Cambria Math" w:eastAsiaTheme="minorEastAsia" w:hAnsi="Cambria Math" w:cs="Times New Roman"/>
              <w:sz w:val="26"/>
              <w:szCs w:val="26"/>
            </w:rPr>
            <m:t xml:space="preserve">   </m:t>
          </m:r>
        </m:oMath>
      </m:oMathPara>
    </w:p>
    <w:p w14:paraId="32136DDC" w14:textId="77777777" w:rsidR="00027E71" w:rsidRPr="00FA2B9B" w:rsidRDefault="00027E71" w:rsidP="008C0529">
      <w:pPr>
        <w:rPr>
          <w:rFonts w:ascii="Times New Roman" w:eastAsiaTheme="minorEastAsia" w:hAnsi="Times New Roman" w:cs="Times New Roman"/>
          <w:sz w:val="26"/>
          <w:szCs w:val="26"/>
        </w:rPr>
      </w:pPr>
    </w:p>
    <w:p w14:paraId="11CE6099" w14:textId="77777777" w:rsidR="006A4CB6" w:rsidRPr="00FA2B9B" w:rsidRDefault="004C333B" w:rsidP="006A4CB6">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m:t>
                  </m:r>
                </m:e>
              </m:d>
              <m:r>
                <w:rPr>
                  <w:rFonts w:ascii="Cambria Math" w:eastAsiaTheme="minorEastAsia" w:hAnsi="Cambria Math" w:cs="Times New Roman"/>
                  <w:sz w:val="26"/>
                  <w:szCs w:val="26"/>
                </w:rPr>
                <m:t>∈NKA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s,k</m:t>
                  </m:r>
                </m:e>
              </m:d>
              <m:r>
                <w:rPr>
                  <w:rFonts w:ascii="Cambria Math" w:eastAsiaTheme="minorEastAsia" w:hAnsi="Cambria Math" w:cs="Times New Roman"/>
                  <w:sz w:val="26"/>
                  <w:szCs w:val="26"/>
                </w:rPr>
                <m:t>∈SKT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∈PKT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m:t>
                  </m:r>
                </m:e>
              </m:d>
              <m:r>
                <w:rPr>
                  <w:rFonts w:ascii="Cambria Math" w:eastAsiaTheme="minorEastAsia" w:hAnsi="Cambria Math" w:cs="Times New Roman"/>
                  <w:sz w:val="26"/>
                  <w:szCs w:val="26"/>
                </w:rPr>
                <m:t>∈CKT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r,k</m:t>
                  </m:r>
                </m:e>
              </m:d>
              <m:r>
                <w:rPr>
                  <w:rFonts w:ascii="Cambria Math" w:eastAsiaTheme="minorEastAsia" w:hAnsi="Cambria Math" w:cs="Times New Roman"/>
                  <w:sz w:val="26"/>
                  <w:szCs w:val="26"/>
                </w:rPr>
                <m:t>∈RKT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D</m:t>
              </m:r>
            </m:e>
            <m:sub>
              <m:r>
                <w:rPr>
                  <w:rFonts w:ascii="Cambria Math" w:hAnsi="Cambria Math" w:cs="Times New Roman"/>
                  <w:sz w:val="26"/>
                  <w:szCs w:val="26"/>
                </w:rPr>
                <m:t>k,</m:t>
              </m:r>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Capacity</m:t>
              </m:r>
            </m:sup>
          </m:sSubSup>
        </m:oMath>
      </m:oMathPara>
    </w:p>
    <w:p w14:paraId="355C796B" w14:textId="77777777" w:rsidR="006A4CB6" w:rsidRPr="00FA2B9B" w:rsidRDefault="006A4CB6" w:rsidP="006A4CB6">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37AABB50" w14:textId="77777777" w:rsidR="006A4CB6" w:rsidRPr="00FA2B9B" w:rsidRDefault="006A4CB6" w:rsidP="006A4CB6">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∀k∈K,t∈T  </m:t>
          </m:r>
        </m:oMath>
      </m:oMathPara>
    </w:p>
    <w:p w14:paraId="5BE22640" w14:textId="77777777" w:rsidR="006A4CB6" w:rsidRPr="00FA2B9B" w:rsidRDefault="006A4CB6" w:rsidP="00027E71">
      <w:pPr>
        <w:ind w:left="2880" w:hanging="2880"/>
        <w:rPr>
          <w:rFonts w:ascii="Times New Roman" w:eastAsiaTheme="minorEastAsia" w:hAnsi="Times New Roman" w:cs="Times New Roman"/>
          <w:b/>
          <w:bCs/>
          <w:sz w:val="26"/>
          <w:szCs w:val="26"/>
        </w:rPr>
      </w:pPr>
    </w:p>
    <w:p w14:paraId="7035D975" w14:textId="20078766" w:rsidR="0001673F" w:rsidRPr="00FA2B9B" w:rsidRDefault="00027E71" w:rsidP="00027E71">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bCs/>
          <w:sz w:val="26"/>
          <w:szCs w:val="26"/>
        </w:rPr>
        <w:t>Treatment Capacity</w:t>
      </w:r>
    </w:p>
    <w:p w14:paraId="4CEB4ECF" w14:textId="2B337DDA" w:rsidR="00027E71" w:rsidRPr="00FA2B9B" w:rsidRDefault="004C333B" w:rsidP="00027E7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m:t>
                  </m:r>
                </m:e>
              </m:d>
              <m:r>
                <w:rPr>
                  <w:rFonts w:ascii="Cambria Math" w:eastAsiaTheme="minorEastAsia" w:hAnsi="Cambria Math" w:cs="Times New Roman"/>
                  <w:sz w:val="26"/>
                  <w:szCs w:val="26"/>
                </w:rPr>
                <m:t>∈NRA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s,r</m:t>
                  </m:r>
                </m:e>
              </m:d>
              <m:r>
                <w:rPr>
                  <w:rFonts w:ascii="Cambria Math" w:eastAsiaTheme="minorEastAsia" w:hAnsi="Cambria Math" w:cs="Times New Roman"/>
                  <w:sz w:val="26"/>
                  <w:szCs w:val="26"/>
                </w:rPr>
                <m:t>∈SRA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∈PRT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m:t>
                  </m:r>
                </m:e>
              </m:d>
              <m:r>
                <w:rPr>
                  <w:rFonts w:ascii="Cambria Math" w:eastAsiaTheme="minorEastAsia" w:hAnsi="Cambria Math" w:cs="Times New Roman"/>
                  <w:sz w:val="26"/>
                  <w:szCs w:val="26"/>
                </w:rPr>
                <m:t>∈CRT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r</m:t>
              </m:r>
            </m:sub>
            <m:sup>
              <m:r>
                <w:rPr>
                  <w:rFonts w:ascii="Cambria Math" w:hAnsi="Cambria Math" w:cs="Times New Roman"/>
                  <w:sz w:val="26"/>
                  <w:szCs w:val="26"/>
                </w:rPr>
                <m:t>Treatment</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oMath>
      </m:oMathPara>
    </w:p>
    <w:p w14:paraId="7A3B4751" w14:textId="77777777" w:rsidR="00027E71" w:rsidRPr="00FA2B9B" w:rsidRDefault="00027E71" w:rsidP="00027E71">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m:t>
          </m:r>
        </m:oMath>
      </m:oMathPara>
    </w:p>
    <w:p w14:paraId="4F2BF2C0" w14:textId="1FFBCCD8" w:rsidR="00027E71" w:rsidRPr="00FA2B9B" w:rsidRDefault="00027E71" w:rsidP="00027E7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297E6671" w14:textId="77777777" w:rsidR="00266A59" w:rsidRPr="00FA2B9B" w:rsidRDefault="00266A59" w:rsidP="00266A59">
      <w:pPr>
        <w:rPr>
          <w:rFonts w:ascii="Times New Roman" w:hAnsi="Times New Roman" w:cs="Times New Roman"/>
          <w:sz w:val="26"/>
          <w:szCs w:val="26"/>
        </w:rPr>
      </w:pPr>
    </w:p>
    <w:p w14:paraId="43F366BE" w14:textId="6A62E974" w:rsidR="005F2E61" w:rsidRPr="00FA2B9B" w:rsidRDefault="00B05B8B" w:rsidP="005F2E61">
      <w:pPr>
        <w:ind w:left="2880" w:hanging="2880"/>
        <w:rPr>
          <w:rFonts w:ascii="Times New Roman" w:eastAsiaTheme="minorEastAsia" w:hAnsi="Times New Roman" w:cs="Times New Roman"/>
          <w:sz w:val="26"/>
          <w:szCs w:val="26"/>
        </w:rPr>
      </w:pPr>
      <w:r w:rsidRPr="00FA2B9B">
        <w:rPr>
          <w:rFonts w:ascii="Times New Roman" w:eastAsiaTheme="minorEastAsia" w:hAnsi="Times New Roman" w:cs="Times New Roman"/>
          <w:b/>
          <w:bCs/>
          <w:sz w:val="26"/>
          <w:szCs w:val="26"/>
        </w:rPr>
        <w:t xml:space="preserve">Beneficial </w:t>
      </w:r>
      <w:r w:rsidR="005F2E61" w:rsidRPr="00FA2B9B">
        <w:rPr>
          <w:rFonts w:ascii="Times New Roman" w:eastAsiaTheme="minorEastAsia" w:hAnsi="Times New Roman" w:cs="Times New Roman"/>
          <w:b/>
          <w:bCs/>
          <w:sz w:val="26"/>
          <w:szCs w:val="26"/>
        </w:rPr>
        <w:t>Reuse Capacity</w:t>
      </w:r>
    </w:p>
    <w:p w14:paraId="1DF19C40" w14:textId="0DE91CCB" w:rsidR="005F2E61" w:rsidRPr="00FA2B9B" w:rsidRDefault="004C333B" w:rsidP="005F2E61">
      <w:pP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n,o</m:t>
                  </m:r>
                </m:e>
              </m:d>
              <m:r>
                <w:rPr>
                  <w:rFonts w:ascii="Cambria Math" w:eastAsiaTheme="minorEastAsia" w:hAnsi="Cambria Math" w:cs="Times New Roman"/>
                  <w:sz w:val="26"/>
                  <w:szCs w:val="26"/>
                </w:rPr>
                <m:t>∈NOA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s,o</m:t>
                  </m:r>
                </m:e>
              </m:d>
              <m:r>
                <w:rPr>
                  <w:rFonts w:ascii="Cambria Math" w:eastAsiaTheme="minorEastAsia" w:hAnsi="Cambria Math" w:cs="Times New Roman"/>
                  <w:sz w:val="26"/>
                  <w:szCs w:val="26"/>
                </w:rPr>
                <m:t>∈SOA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p,o</m:t>
                  </m:r>
                </m:e>
              </m:d>
              <m:r>
                <w:rPr>
                  <w:rFonts w:ascii="Cambria Math" w:eastAsiaTheme="minorEastAsia" w:hAnsi="Cambria Math" w:cs="Times New Roman"/>
                  <w:sz w:val="26"/>
                  <w:szCs w:val="26"/>
                </w:rPr>
                <m:t>∈POT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σ</m:t>
              </m:r>
            </m:e>
            <m:sub>
              <m:r>
                <w:rPr>
                  <w:rFonts w:ascii="Cambria Math" w:hAnsi="Cambria Math" w:cs="Times New Roman"/>
                  <w:sz w:val="26"/>
                  <w:szCs w:val="26"/>
                </w:rPr>
                <m:t>o</m:t>
              </m:r>
            </m:sub>
            <m:sup>
              <m:r>
                <w:rPr>
                  <w:rFonts w:ascii="Cambria Math" w:hAnsi="Cambria Math" w:cs="Times New Roman"/>
                  <w:sz w:val="26"/>
                  <w:szCs w:val="26"/>
                </w:rPr>
                <m:t>Reuse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oMath>
      </m:oMathPara>
    </w:p>
    <w:p w14:paraId="17EF3BE5" w14:textId="77777777" w:rsidR="00266A59" w:rsidRPr="00FA2B9B" w:rsidRDefault="00266A59" w:rsidP="00266A59">
      <w:pPr>
        <w:rPr>
          <w:rFonts w:ascii="Times New Roman" w:hAnsi="Times New Roman" w:cs="Times New Roman"/>
          <w:sz w:val="26"/>
          <w:szCs w:val="26"/>
        </w:rPr>
      </w:pPr>
    </w:p>
    <w:p w14:paraId="0C08421C" w14:textId="4F0D2D8C" w:rsidR="005F2E61" w:rsidRPr="00FA2B9B" w:rsidRDefault="005F2E61" w:rsidP="005F2E61">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∀o∈O, t∈T    </m:t>
          </m:r>
        </m:oMath>
      </m:oMathPara>
    </w:p>
    <w:p w14:paraId="310C9AD5" w14:textId="657866ED" w:rsidR="00266A59" w:rsidRPr="00FA2B9B" w:rsidRDefault="00266A59" w:rsidP="00266A59">
      <w:pPr>
        <w:rPr>
          <w:rFonts w:ascii="Times New Roman" w:hAnsi="Times New Roman" w:cs="Times New Roman"/>
          <w:sz w:val="26"/>
          <w:szCs w:val="26"/>
        </w:rPr>
      </w:pPr>
    </w:p>
    <w:p w14:paraId="76FD2A0B" w14:textId="2A87B0EB" w:rsidR="003F1F9C" w:rsidRPr="00FA2B9B" w:rsidRDefault="003F1F9C" w:rsidP="00D55DEB">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Fresh Sourcing Cost</w:t>
      </w:r>
    </w:p>
    <w:p w14:paraId="329AF825" w14:textId="30696E57" w:rsidR="003F1F9C" w:rsidRPr="00FA2B9B" w:rsidRDefault="004C333B" w:rsidP="00D55DEB">
      <w:pPr>
        <w:ind w:left="2880" w:hanging="2880"/>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d>
                <m:dPr>
                  <m:ctrlPr>
                    <w:rPr>
                      <w:rFonts w:ascii="Cambria Math" w:hAnsi="Cambria Math" w:cs="Times New Roman"/>
                      <w:i/>
                      <w:sz w:val="26"/>
                      <w:szCs w:val="26"/>
                    </w:rPr>
                  </m:ctrlPr>
                </m:dPr>
                <m:e>
                  <m:sSubSup>
                    <m:sSubSupPr>
                      <m:ctrlPr>
                        <w:rPr>
                          <w:rFonts w:ascii="Cambria Math" w:hAnsi="Cambria Math" w:cs="Times New Roman"/>
                          <w:i/>
                          <w:sz w:val="26"/>
                          <w:szCs w:val="26"/>
                        </w:rPr>
                      </m:ctrlPr>
                    </m:sSubSupPr>
                    <m:e>
                      <m:r>
                        <w:rPr>
                          <w:rFonts w:ascii="Cambria Math" w:hAnsi="Cambria Math" w:cs="Times New Roman"/>
                          <w:sz w:val="26"/>
                          <w:szCs w:val="26"/>
                        </w:rPr>
                        <m:t>F</m:t>
                      </m:r>
                    </m:e>
                    <m:sub>
                      <m:r>
                        <w:rPr>
                          <w:rFonts w:ascii="Cambria Math" w:hAnsi="Cambria Math" w:cs="Times New Roman"/>
                          <w:sz w:val="26"/>
                          <w:szCs w:val="26"/>
                        </w:rPr>
                        <m:t>f,p,t</m:t>
                      </m:r>
                    </m:sub>
                    <m:sup>
                      <m:r>
                        <w:rPr>
                          <w:rFonts w:ascii="Cambria Math" w:hAnsi="Cambria Math" w:cs="Times New Roman"/>
                          <w:sz w:val="26"/>
                          <w:szCs w:val="26"/>
                        </w:rPr>
                        <m:t>Sourced</m:t>
                      </m:r>
                    </m:sup>
                  </m:sSubSup>
                  <m:r>
                    <w:rPr>
                      <w:rFonts w:ascii="Cambria Math"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f,p,t</m:t>
                      </m:r>
                    </m:sub>
                    <m:sup>
                      <m:r>
                        <w:rPr>
                          <w:rFonts w:ascii="Cambria Math" w:eastAsiaTheme="minorEastAsia" w:hAnsi="Cambria Math" w:cs="Times New Roman"/>
                          <w:sz w:val="26"/>
                          <w:szCs w:val="26"/>
                        </w:rPr>
                        <m:t>Trucked</m:t>
                      </m:r>
                    </m:sup>
                  </m:sSubSup>
                </m:e>
              </m:d>
              <m:r>
                <w:rPr>
                  <w:rFonts w:ascii="Cambria Math" w:hAnsi="Cambria Math" w:cs="Times New Roman"/>
                  <w:sz w:val="26"/>
                  <w:szCs w:val="26"/>
                </w:rPr>
                <m:t>⋅π</m:t>
              </m:r>
            </m:e>
            <m:sub>
              <m:r>
                <w:rPr>
                  <w:rFonts w:ascii="Cambria Math" w:hAnsi="Cambria Math" w:cs="Times New Roman"/>
                  <w:sz w:val="26"/>
                  <w:szCs w:val="26"/>
                </w:rPr>
                <m:t>f</m:t>
              </m:r>
            </m:sub>
            <m:sup>
              <m:r>
                <w:rPr>
                  <w:rFonts w:ascii="Cambria Math" w:hAnsi="Cambria Math" w:cs="Times New Roman"/>
                  <w:sz w:val="26"/>
                  <w:szCs w:val="26"/>
                </w:rPr>
                <m:t>Sourcing</m:t>
              </m:r>
            </m:sup>
          </m:sSubSup>
        </m:oMath>
      </m:oMathPara>
    </w:p>
    <w:p w14:paraId="7BA7CD7E" w14:textId="77777777" w:rsidR="003F1F9C" w:rsidRPr="00FA2B9B" w:rsidRDefault="003F1F9C" w:rsidP="003F1F9C">
      <w:pPr>
        <w:rPr>
          <w:rFonts w:ascii="Times New Roman" w:hAnsi="Times New Roman" w:cs="Times New Roman"/>
          <w:sz w:val="26"/>
          <w:szCs w:val="26"/>
        </w:rPr>
      </w:pPr>
    </w:p>
    <w:p w14:paraId="6F836743" w14:textId="269F6EEF" w:rsidR="003F1F9C" w:rsidRPr="00FA2B9B"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∀f∈F,p∈CP, t∈T    </m:t>
          </m:r>
        </m:oMath>
      </m:oMathPara>
    </w:p>
    <w:p w14:paraId="2CB3840D" w14:textId="77777777" w:rsidR="000B02B8" w:rsidRPr="00FA2B9B" w:rsidRDefault="000B02B8" w:rsidP="000B02B8">
      <w:pPr>
        <w:ind w:left="2880" w:hanging="2880"/>
        <w:rPr>
          <w:rFonts w:ascii="Times New Roman" w:eastAsiaTheme="minorEastAsia" w:hAnsi="Times New Roman" w:cs="Times New Roman"/>
          <w:sz w:val="26"/>
          <w:szCs w:val="26"/>
        </w:rPr>
      </w:pPr>
    </w:p>
    <w:p w14:paraId="0A7DA3BD" w14:textId="41690DED" w:rsidR="000B02B8" w:rsidRPr="00FA2B9B" w:rsidRDefault="004C333B"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TotalSourced</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f,p</m:t>
                      </m:r>
                    </m:e>
                  </m:d>
                  <m:r>
                    <w:rPr>
                      <w:rFonts w:ascii="Cambria Math" w:eastAsiaTheme="minorEastAsia" w:hAnsi="Cambria Math" w:cs="Times New Roman"/>
                      <w:sz w:val="26"/>
                      <w:szCs w:val="26"/>
                    </w:rPr>
                    <m:t>∈FCA</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f,p,t</m:t>
                      </m:r>
                    </m:sub>
                    <m:sup>
                      <m:r>
                        <w:rPr>
                          <w:rFonts w:ascii="Cambria Math" w:hAnsi="Cambria Math" w:cs="Times New Roman"/>
                          <w:sz w:val="26"/>
                          <w:szCs w:val="26"/>
                        </w:rPr>
                        <m:t>Sourced</m:t>
                      </m:r>
                    </m:sup>
                  </m:sSubSup>
                </m:e>
              </m:nary>
            </m:e>
          </m:nary>
        </m:oMath>
      </m:oMathPara>
    </w:p>
    <w:p w14:paraId="45C6432D" w14:textId="0DC6CE8C" w:rsidR="003F1F9C" w:rsidRPr="00FA2B9B" w:rsidRDefault="003F1F9C" w:rsidP="003F1F9C">
      <w:pPr>
        <w:rPr>
          <w:rFonts w:ascii="Times New Roman" w:eastAsiaTheme="minorEastAsia" w:hAnsi="Times New Roman" w:cs="Times New Roman"/>
          <w:sz w:val="26"/>
          <w:szCs w:val="26"/>
        </w:rPr>
      </w:pPr>
    </w:p>
    <w:p w14:paraId="020A42ED" w14:textId="58CAED0A" w:rsidR="003F1F9C" w:rsidRPr="00FA2B9B" w:rsidRDefault="003F1F9C" w:rsidP="003F1F9C">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lastRenderedPageBreak/>
        <w:t>Disposal Cost</w:t>
      </w:r>
    </w:p>
    <w:p w14:paraId="16AE08F0" w14:textId="6A77B3B3" w:rsidR="003F1F9C" w:rsidRPr="00FA2B9B" w:rsidRDefault="004C333B" w:rsidP="003F1F9C">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NKA,RKA,SKA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PKT,CKT,SKT,RKT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k</m:t>
              </m:r>
            </m:sub>
            <m:sup>
              <m:r>
                <w:rPr>
                  <w:rFonts w:ascii="Cambria Math" w:hAnsi="Cambria Math" w:cs="Times New Roman"/>
                  <w:sz w:val="26"/>
                  <w:szCs w:val="26"/>
                </w:rPr>
                <m:t>Disposal</m:t>
              </m:r>
            </m:sup>
          </m:sSubSup>
        </m:oMath>
      </m:oMathPara>
    </w:p>
    <w:p w14:paraId="217C1750" w14:textId="2D999E6E" w:rsidR="003F1F9C" w:rsidRPr="00FA2B9B" w:rsidRDefault="003F1F9C" w:rsidP="003F1F9C">
      <w:pPr>
        <w:rPr>
          <w:rFonts w:ascii="Times New Roman" w:hAnsi="Times New Roman" w:cs="Times New Roman"/>
          <w:sz w:val="26"/>
          <w:szCs w:val="26"/>
        </w:rPr>
      </w:pPr>
    </w:p>
    <w:p w14:paraId="195F3916" w14:textId="44149B17" w:rsidR="003F1F9C" w:rsidRPr="00FA2B9B" w:rsidRDefault="003F1F9C" w:rsidP="003F1F9C">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∀k∈K, t∈T    </m:t>
          </m:r>
        </m:oMath>
      </m:oMathPara>
    </w:p>
    <w:p w14:paraId="1EEE8ADB" w14:textId="2AA9917E" w:rsidR="003F1F9C" w:rsidRPr="00FA2B9B" w:rsidRDefault="003F1F9C" w:rsidP="003F1F9C">
      <w:pPr>
        <w:rPr>
          <w:rFonts w:ascii="Times New Roman" w:eastAsiaTheme="minorEastAsia" w:hAnsi="Times New Roman" w:cs="Times New Roman"/>
          <w:sz w:val="26"/>
          <w:szCs w:val="26"/>
        </w:rPr>
      </w:pPr>
    </w:p>
    <w:p w14:paraId="04F9F61F" w14:textId="2BB9A794" w:rsidR="000B02B8" w:rsidRPr="00FA2B9B" w:rsidRDefault="004C333B"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TotalDisposal</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k,t</m:t>
                      </m:r>
                    </m:sub>
                    <m:sup>
                      <m:r>
                        <w:rPr>
                          <w:rFonts w:ascii="Cambria Math" w:hAnsi="Cambria Math" w:cs="Times New Roman"/>
                          <w:sz w:val="26"/>
                          <w:szCs w:val="26"/>
                        </w:rPr>
                        <m:t>Disposal</m:t>
                      </m:r>
                    </m:sup>
                  </m:sSubSup>
                </m:e>
              </m:nary>
            </m:e>
          </m:nary>
        </m:oMath>
      </m:oMathPara>
    </w:p>
    <w:p w14:paraId="675347BC" w14:textId="6E83A226" w:rsidR="00D55717" w:rsidRPr="00FA2B9B" w:rsidRDefault="00D55717" w:rsidP="00D55717">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Treatment Cost</w:t>
      </w:r>
    </w:p>
    <w:p w14:paraId="00F3E213" w14:textId="0FBD8C70" w:rsidR="00D55717" w:rsidRPr="00FA2B9B" w:rsidRDefault="004C333B" w:rsidP="00D5571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NRA,SRA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PRT,CRT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r</m:t>
              </m:r>
            </m:sub>
            <m:sup>
              <m:r>
                <w:rPr>
                  <w:rFonts w:ascii="Cambria Math" w:hAnsi="Cambria Math" w:cs="Times New Roman"/>
                  <w:sz w:val="26"/>
                  <w:szCs w:val="26"/>
                </w:rPr>
                <m:t>Treatment</m:t>
              </m:r>
            </m:sup>
          </m:sSubSup>
        </m:oMath>
      </m:oMathPara>
    </w:p>
    <w:p w14:paraId="2734A029" w14:textId="77777777" w:rsidR="00D55717" w:rsidRPr="00FA2B9B" w:rsidRDefault="00D55717" w:rsidP="00D55717">
      <w:pPr>
        <w:rPr>
          <w:rFonts w:ascii="Times New Roman" w:hAnsi="Times New Roman" w:cs="Times New Roman"/>
          <w:sz w:val="26"/>
          <w:szCs w:val="26"/>
        </w:rPr>
      </w:pPr>
    </w:p>
    <w:p w14:paraId="438B829C" w14:textId="41CD0248" w:rsidR="00D55717" w:rsidRPr="00FA2B9B" w:rsidRDefault="00D55717" w:rsidP="00D5571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∀r∈R, t∈T    </m:t>
          </m:r>
        </m:oMath>
      </m:oMathPara>
    </w:p>
    <w:p w14:paraId="70DD608A" w14:textId="77CD8CE9" w:rsidR="000B02B8" w:rsidRPr="00FA2B9B" w:rsidRDefault="000B02B8" w:rsidP="00D55717">
      <w:pPr>
        <w:rPr>
          <w:rFonts w:ascii="Times New Roman" w:eastAsiaTheme="minorEastAsia" w:hAnsi="Times New Roman" w:cs="Times New Roman"/>
          <w:sz w:val="26"/>
          <w:szCs w:val="26"/>
        </w:rPr>
      </w:pPr>
    </w:p>
    <w:p w14:paraId="73593B99" w14:textId="1A07F12F" w:rsidR="000B02B8" w:rsidRPr="00FA2B9B" w:rsidRDefault="004C333B" w:rsidP="000B02B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TotalTreatment</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r,t</m:t>
                      </m:r>
                    </m:sub>
                    <m:sup>
                      <m:r>
                        <w:rPr>
                          <w:rFonts w:ascii="Cambria Math" w:hAnsi="Cambria Math" w:cs="Times New Roman"/>
                          <w:sz w:val="26"/>
                          <w:szCs w:val="26"/>
                        </w:rPr>
                        <m:t>Treatment</m:t>
                      </m:r>
                    </m:sup>
                  </m:sSubSup>
                </m:e>
              </m:nary>
            </m:e>
          </m:nary>
        </m:oMath>
      </m:oMathPara>
    </w:p>
    <w:p w14:paraId="1EB75BE8" w14:textId="48ADC27C" w:rsidR="00A05037" w:rsidRPr="00FA2B9B" w:rsidRDefault="00B05B8B" w:rsidP="00D55717">
      <w:pPr>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Completions Reuse Cost</w:t>
      </w:r>
    </w:p>
    <w:p w14:paraId="27620131" w14:textId="369011EE" w:rsidR="00B05B8B" w:rsidRPr="00FA2B9B" w:rsidRDefault="004C333B" w:rsidP="00B05B8B">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n,p</m:t>
                      </m:r>
                    </m:e>
                  </m:d>
                  <m:r>
                    <w:rPr>
                      <w:rFonts w:ascii="Cambria Math" w:eastAsiaTheme="minorEastAsia" w:hAnsi="Cambria Math" w:cs="Times New Roman"/>
                      <w:sz w:val="26"/>
                      <w:szCs w:val="26"/>
                    </w:rPr>
                    <m:t>∈NCA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∈SCA</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p,p</m:t>
                      </m:r>
                    </m:e>
                  </m:d>
                  <m:r>
                    <w:rPr>
                      <w:rFonts w:ascii="Cambria Math" w:eastAsiaTheme="minorEastAsia" w:hAnsi="Cambria Math" w:cs="Times New Roman"/>
                      <w:sz w:val="26"/>
                      <w:szCs w:val="26"/>
                    </w:rPr>
                    <m:t>∈PCT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p,c</m:t>
                      </m:r>
                    </m:e>
                  </m:d>
                  <m:r>
                    <w:rPr>
                      <w:rFonts w:ascii="Cambria Math" w:eastAsiaTheme="minorEastAsia" w:hAnsi="Cambria Math" w:cs="Times New Roman"/>
                      <w:sz w:val="26"/>
                      <w:szCs w:val="26"/>
                      <w:highlight w:val="green"/>
                    </w:rPr>
                    <m:t>∈CCA</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Piped</m:t>
                      </m:r>
                    </m:sup>
                  </m:sSubSup>
                  <m:r>
                    <w:rPr>
                      <w:rFonts w:ascii="Cambria Math" w:eastAsiaTheme="minorEastAsia" w:hAnsi="Cambria Math" w:cs="Times New Roman"/>
                      <w:sz w:val="26"/>
                      <w:szCs w:val="26"/>
                      <w:highlight w:val="green"/>
                    </w:rPr>
                    <m:t>+</m:t>
                  </m:r>
                  <m:nary>
                    <m:naryPr>
                      <m:chr m:val="∑"/>
                      <m:limLoc m:val="undOvr"/>
                      <m:supHide m:val="1"/>
                      <m:ctrlPr>
                        <w:rPr>
                          <w:rFonts w:ascii="Cambria Math" w:eastAsiaTheme="minorEastAsia" w:hAnsi="Cambria Math" w:cs="Times New Roman"/>
                          <w:i/>
                          <w:sz w:val="26"/>
                          <w:szCs w:val="26"/>
                          <w:highlight w:val="green"/>
                        </w:rPr>
                      </m:ctrlPr>
                    </m:naryPr>
                    <m:sub>
                      <m:d>
                        <m:dPr>
                          <m:ctrlPr>
                            <w:rPr>
                              <w:rFonts w:ascii="Cambria Math" w:eastAsiaTheme="minorEastAsia" w:hAnsi="Cambria Math" w:cs="Times New Roman"/>
                              <w:i/>
                              <w:sz w:val="26"/>
                              <w:szCs w:val="26"/>
                              <w:highlight w:val="green"/>
                            </w:rPr>
                          </m:ctrlPr>
                        </m:dPr>
                        <m:e>
                          <m:r>
                            <w:rPr>
                              <w:rFonts w:ascii="Cambria Math" w:eastAsiaTheme="minorEastAsia" w:hAnsi="Cambria Math" w:cs="Times New Roman"/>
                              <w:sz w:val="26"/>
                              <w:szCs w:val="26"/>
                              <w:highlight w:val="green"/>
                            </w:rPr>
                            <m:t>p,p</m:t>
                          </m:r>
                        </m:e>
                      </m:d>
                      <m:r>
                        <w:rPr>
                          <w:rFonts w:ascii="Cambria Math" w:eastAsiaTheme="minorEastAsia" w:hAnsi="Cambria Math" w:cs="Times New Roman"/>
                          <w:sz w:val="26"/>
                          <w:szCs w:val="26"/>
                          <w:highlight w:val="green"/>
                        </w:rPr>
                        <m:t>∈CCT</m:t>
                      </m:r>
                    </m:sub>
                    <m:sup/>
                    <m:e>
                      <m:sSubSup>
                        <m:sSubSupPr>
                          <m:ctrlPr>
                            <w:rPr>
                              <w:rFonts w:ascii="Cambria Math" w:eastAsiaTheme="minorEastAsia" w:hAnsi="Cambria Math" w:cs="Times New Roman"/>
                              <w:i/>
                              <w:sz w:val="26"/>
                              <w:szCs w:val="26"/>
                              <w:highlight w:val="green"/>
                            </w:rPr>
                          </m:ctrlPr>
                        </m:sSubSupPr>
                        <m:e>
                          <m:r>
                            <w:rPr>
                              <w:rFonts w:ascii="Cambria Math" w:eastAsiaTheme="minorEastAsia" w:hAnsi="Cambria Math" w:cs="Times New Roman"/>
                              <w:sz w:val="26"/>
                              <w:szCs w:val="26"/>
                              <w:highlight w:val="green"/>
                            </w:rPr>
                            <m:t>F</m:t>
                          </m:r>
                        </m:e>
                        <m:sub>
                          <m:r>
                            <w:rPr>
                              <w:rFonts w:ascii="Cambria Math" w:eastAsiaTheme="minorEastAsia" w:hAnsi="Cambria Math" w:cs="Times New Roman"/>
                              <w:sz w:val="26"/>
                              <w:szCs w:val="26"/>
                              <w:highlight w:val="green"/>
                            </w:rPr>
                            <m:t>l,l,t</m:t>
                          </m:r>
                        </m:sub>
                        <m:sup>
                          <m:r>
                            <w:rPr>
                              <w:rFonts w:ascii="Cambria Math" w:eastAsiaTheme="minorEastAsia" w:hAnsi="Cambria Math" w:cs="Times New Roman"/>
                              <w:sz w:val="26"/>
                              <w:szCs w:val="26"/>
                              <w:highlight w:val="green"/>
                            </w:rPr>
                            <m:t>Trucked</m:t>
                          </m:r>
                        </m:sup>
                      </m:sSubSup>
                    </m:e>
                  </m:nary>
                </m:e>
              </m:nary>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s,p</m:t>
                      </m:r>
                    </m:e>
                  </m:d>
                  <m:r>
                    <w:rPr>
                      <w:rFonts w:ascii="Cambria Math" w:eastAsiaTheme="minorEastAsia" w:hAnsi="Cambria Math" w:cs="Times New Roman"/>
                      <w:sz w:val="26"/>
                      <w:szCs w:val="26"/>
                    </w:rPr>
                    <m:t>∈SCT</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p</m:t>
              </m:r>
            </m:sub>
            <m:sup>
              <m:r>
                <w:rPr>
                  <w:rFonts w:ascii="Cambria Math" w:hAnsi="Cambria Math" w:cs="Times New Roman"/>
                  <w:sz w:val="26"/>
                  <w:szCs w:val="26"/>
                </w:rPr>
                <m:t>Reuse</m:t>
              </m:r>
            </m:sup>
          </m:sSubSup>
        </m:oMath>
      </m:oMathPara>
    </w:p>
    <w:p w14:paraId="75D46DEE" w14:textId="77777777" w:rsidR="00B05B8B" w:rsidRPr="00FA2B9B" w:rsidRDefault="00B05B8B" w:rsidP="00B05B8B">
      <w:pPr>
        <w:rPr>
          <w:rFonts w:ascii="Times New Roman" w:hAnsi="Times New Roman" w:cs="Times New Roman"/>
          <w:sz w:val="26"/>
          <w:szCs w:val="26"/>
        </w:rPr>
      </w:pPr>
    </w:p>
    <w:p w14:paraId="2A0AEF3C" w14:textId="6B9D08BA" w:rsidR="00B05B8B" w:rsidRPr="00FA2B9B" w:rsidRDefault="00B05B8B" w:rsidP="00B05B8B">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∀p∈P, t∈T   </m:t>
          </m:r>
        </m:oMath>
      </m:oMathPara>
    </w:p>
    <w:p w14:paraId="0264C3BB" w14:textId="5A599937" w:rsidR="00B05B8B" w:rsidRPr="00FA2B9B" w:rsidRDefault="00B05B8B" w:rsidP="00B05B8B">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Note: Freshwater sourcing excluded from completions reuse costs. </w:t>
      </w:r>
    </w:p>
    <w:p w14:paraId="3A57C9AB" w14:textId="54E0742B" w:rsidR="006067E8" w:rsidRPr="00FA2B9B" w:rsidRDefault="006067E8" w:rsidP="00B05B8B">
      <w:pPr>
        <w:rPr>
          <w:rFonts w:ascii="Times New Roman" w:eastAsiaTheme="minorEastAsia" w:hAnsi="Times New Roman" w:cs="Times New Roman"/>
          <w:sz w:val="26"/>
          <w:szCs w:val="26"/>
        </w:rPr>
      </w:pPr>
    </w:p>
    <w:p w14:paraId="3394C935" w14:textId="729614C4" w:rsidR="006067E8" w:rsidRPr="00FA2B9B" w:rsidRDefault="004C333B"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TotalReuse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p,t</m:t>
                      </m:r>
                    </m:sub>
                    <m:sup>
                      <m:r>
                        <w:rPr>
                          <w:rFonts w:ascii="Cambria Math" w:hAnsi="Cambria Math" w:cs="Times New Roman"/>
                          <w:sz w:val="26"/>
                          <w:szCs w:val="26"/>
                        </w:rPr>
                        <m:t>Reuse</m:t>
                      </m:r>
                    </m:sup>
                  </m:sSubSup>
                </m:e>
              </m:nary>
            </m:e>
          </m:nary>
        </m:oMath>
      </m:oMathPara>
    </w:p>
    <w:p w14:paraId="41D587AA" w14:textId="77777777" w:rsidR="006067E8" w:rsidRPr="00FA2B9B" w:rsidRDefault="006067E8" w:rsidP="00B05B8B">
      <w:pPr>
        <w:rPr>
          <w:rFonts w:ascii="Times New Roman" w:eastAsiaTheme="minorEastAsia" w:hAnsi="Times New Roman" w:cs="Times New Roman"/>
          <w:sz w:val="26"/>
          <w:szCs w:val="26"/>
        </w:rPr>
      </w:pPr>
    </w:p>
    <w:p w14:paraId="42458A2D" w14:textId="1743C630" w:rsidR="00A711ED" w:rsidRPr="00FA2B9B" w:rsidRDefault="00A711ED" w:rsidP="00A711ED">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Piping Cost</w:t>
      </w:r>
    </w:p>
    <w:p w14:paraId="00D2A92F" w14:textId="59FA9207" w:rsidR="00A711ED" w:rsidRPr="00FA2B9B" w:rsidRDefault="004C333B" w:rsidP="00A711ED">
      <w:pPr>
        <w:rPr>
          <w:rFonts w:ascii="Times New Roman" w:eastAsiaTheme="minorEastAsia" w:hAnsi="Times New Roman" w:cs="Times New Roman"/>
          <w:sz w:val="26"/>
          <w:szCs w:val="26"/>
        </w:rPr>
      </w:pPr>
      <m:oMathPara>
        <m:oMathParaPr>
          <m:jc m:val="center"/>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r>
            <w:rPr>
              <w:rFonts w:ascii="Cambria Math" w:hAnsi="Cambria Math" w:cs="Times New Roman"/>
              <w:sz w:val="26"/>
              <w:szCs w:val="26"/>
            </w:rPr>
            <m:t>=</m:t>
          </m:r>
          <m:d>
            <m:dPr>
              <m:ctrlPr>
                <w:rPr>
                  <w:rFonts w:ascii="Cambria Math" w:eastAsiaTheme="minorEastAsia" w:hAnsi="Cambria Math" w:cs="Times New Roman"/>
                  <w:i/>
                  <w:sz w:val="26"/>
                  <w:szCs w:val="26"/>
                </w:rPr>
              </m:ctrlPr>
            </m:dPr>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Sourced</m:t>
                  </m:r>
                </m:sup>
              </m:sSubSup>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l,l</m:t>
              </m:r>
            </m:sub>
            <m:sup>
              <m:r>
                <w:rPr>
                  <w:rFonts w:ascii="Cambria Math" w:hAnsi="Cambria Math" w:cs="Times New Roman"/>
                  <w:sz w:val="26"/>
                  <w:szCs w:val="26"/>
                </w:rPr>
                <m:t>Pipeline</m:t>
              </m:r>
            </m:sup>
          </m:sSubSup>
        </m:oMath>
      </m:oMathPara>
    </w:p>
    <w:p w14:paraId="2CB11278" w14:textId="77777777" w:rsidR="00A711ED" w:rsidRPr="00FA2B9B" w:rsidRDefault="00A711ED" w:rsidP="00A711ED">
      <w:pPr>
        <w:rPr>
          <w:rFonts w:ascii="Times New Roman" w:hAnsi="Times New Roman" w:cs="Times New Roman"/>
          <w:sz w:val="26"/>
          <w:szCs w:val="26"/>
        </w:rPr>
      </w:pPr>
    </w:p>
    <w:p w14:paraId="201E4762" w14:textId="597A0DAC" w:rsidR="00A711ED" w:rsidRPr="00FA2B9B" w:rsidRDefault="00A711ED" w:rsidP="00A711ED">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r>
            <w:rPr>
              <w:rFonts w:ascii="Cambria Math" w:eastAsiaTheme="minorEastAsia" w:hAnsi="Cambria Math" w:cs="Times New Roman"/>
              <w:sz w:val="26"/>
              <w:szCs w:val="26"/>
              <w:highlight w:val="green"/>
            </w:rPr>
            <m:t>CCA</m:t>
          </m:r>
          <m:r>
            <w:rPr>
              <w:rFonts w:ascii="Cambria Math" w:eastAsiaTheme="minorEastAsia" w:hAnsi="Cambria Math" w:cs="Times New Roman"/>
              <w:sz w:val="26"/>
              <w:szCs w:val="26"/>
            </w:rPr>
            <m:t xml:space="preserve">}, t∈T    </m:t>
          </m:r>
        </m:oMath>
      </m:oMathPara>
    </w:p>
    <w:p w14:paraId="4840BFD5" w14:textId="1E55F80D" w:rsidR="006067E8" w:rsidRPr="00FA2B9B" w:rsidRDefault="004C333B"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TotalPiping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r>
                    <w:rPr>
                      <w:rFonts w:ascii="Cambria Math" w:eastAsiaTheme="minorEastAsia" w:hAnsi="Cambria Math" w:cs="Times New Roman"/>
                      <w:sz w:val="26"/>
                      <w:szCs w:val="26"/>
                      <w:highlight w:val="green"/>
                    </w:rPr>
                    <m:t>CCA</m:t>
                  </m:r>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l,l,t</m:t>
                      </m:r>
                    </m:sub>
                    <m:sup>
                      <m:r>
                        <w:rPr>
                          <w:rFonts w:ascii="Cambria Math" w:hAnsi="Cambria Math" w:cs="Times New Roman"/>
                          <w:sz w:val="26"/>
                          <w:szCs w:val="26"/>
                        </w:rPr>
                        <m:t>Piped</m:t>
                      </m:r>
                    </m:sup>
                  </m:sSubSup>
                </m:e>
              </m:nary>
            </m:e>
          </m:nary>
        </m:oMath>
      </m:oMathPara>
    </w:p>
    <w:p w14:paraId="0B7181D0" w14:textId="77777777" w:rsidR="009D7D11" w:rsidRPr="00FA2B9B" w:rsidRDefault="009D7D11" w:rsidP="009D7D11">
      <w:pPr>
        <w:rPr>
          <w:rFonts w:ascii="Times New Roman" w:eastAsiaTheme="minorEastAsia" w:hAnsi="Times New Roman" w:cs="Times New Roman"/>
          <w:sz w:val="26"/>
          <w:szCs w:val="26"/>
        </w:rPr>
      </w:pPr>
    </w:p>
    <w:p w14:paraId="480DCDBE" w14:textId="15CD98F4" w:rsidR="009D7D11" w:rsidRPr="00FA2B9B" w:rsidRDefault="009D7D11" w:rsidP="009D7D11">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Note: the constraints above explicitly consider freshwater piping via FCA arcs. </w:t>
      </w:r>
    </w:p>
    <w:p w14:paraId="1461E346" w14:textId="77777777" w:rsidR="00A711ED" w:rsidRPr="00FA2B9B" w:rsidRDefault="00A711ED" w:rsidP="00A05037">
      <w:pPr>
        <w:ind w:left="2880" w:hanging="2880"/>
        <w:rPr>
          <w:rFonts w:ascii="Times New Roman" w:eastAsiaTheme="minorEastAsia" w:hAnsi="Times New Roman" w:cs="Times New Roman"/>
          <w:b/>
          <w:bCs/>
          <w:sz w:val="26"/>
          <w:szCs w:val="26"/>
        </w:rPr>
      </w:pPr>
    </w:p>
    <w:p w14:paraId="14E5D89D" w14:textId="76093E0C" w:rsidR="00A05037" w:rsidRPr="00FA2B9B" w:rsidRDefault="00A05037" w:rsidP="00A05037">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 xml:space="preserve">Storage </w:t>
      </w:r>
      <w:r w:rsidR="00B05B8B" w:rsidRPr="00FA2B9B">
        <w:rPr>
          <w:rFonts w:ascii="Times New Roman" w:eastAsiaTheme="minorEastAsia" w:hAnsi="Times New Roman" w:cs="Times New Roman"/>
          <w:b/>
          <w:bCs/>
          <w:sz w:val="26"/>
          <w:szCs w:val="26"/>
        </w:rPr>
        <w:t xml:space="preserve">Deposit </w:t>
      </w:r>
      <w:r w:rsidRPr="00FA2B9B">
        <w:rPr>
          <w:rFonts w:ascii="Times New Roman" w:eastAsiaTheme="minorEastAsia" w:hAnsi="Times New Roman" w:cs="Times New Roman"/>
          <w:b/>
          <w:bCs/>
          <w:sz w:val="26"/>
          <w:szCs w:val="26"/>
        </w:rPr>
        <w:t>Cost</w:t>
      </w:r>
    </w:p>
    <w:p w14:paraId="50B3C9E3" w14:textId="67509814" w:rsidR="00A05037" w:rsidRPr="00FA2B9B" w:rsidRDefault="004C333B" w:rsidP="00A05037">
      <w:pPr>
        <w:rPr>
          <w:rFonts w:ascii="Times New Roman" w:eastAsiaTheme="minorEastAsia" w:hAnsi="Times New Roman"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r>
            <w:rPr>
              <w:rFonts w:ascii="Cambria Math"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NSA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CST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1C54F4EA" w14:textId="77777777" w:rsidR="00A05037" w:rsidRPr="00FA2B9B" w:rsidRDefault="00A05037" w:rsidP="00A05037">
      <w:pPr>
        <w:rPr>
          <w:rFonts w:ascii="Times New Roman" w:hAnsi="Times New Roman" w:cs="Times New Roman"/>
          <w:sz w:val="26"/>
          <w:szCs w:val="26"/>
        </w:rPr>
      </w:pPr>
    </w:p>
    <w:p w14:paraId="02447A9F" w14:textId="27C7BD80" w:rsidR="00A05037" w:rsidRPr="00FA2B9B" w:rsidRDefault="00A05037" w:rsidP="00A05037">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34BD91CC" w14:textId="678EFEB9" w:rsidR="006067E8" w:rsidRPr="00FA2B9B" w:rsidRDefault="006067E8" w:rsidP="00A05037">
      <w:pPr>
        <w:rPr>
          <w:rFonts w:ascii="Times New Roman" w:eastAsiaTheme="minorEastAsia" w:hAnsi="Times New Roman" w:cs="Times New Roman"/>
          <w:sz w:val="26"/>
          <w:szCs w:val="26"/>
        </w:rPr>
      </w:pPr>
    </w:p>
    <w:p w14:paraId="0E11FD18" w14:textId="0BA667AE" w:rsidR="006067E8" w:rsidRPr="00FA2B9B" w:rsidRDefault="004C333B"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s,t</m:t>
                      </m:r>
                    </m:sub>
                    <m:sup>
                      <m:r>
                        <w:rPr>
                          <w:rFonts w:ascii="Cambria Math" w:hAnsi="Cambria Math" w:cs="Times New Roman"/>
                          <w:sz w:val="26"/>
                          <w:szCs w:val="26"/>
                        </w:rPr>
                        <m:t>Storage</m:t>
                      </m:r>
                    </m:sup>
                  </m:sSubSup>
                </m:e>
              </m:nary>
            </m:e>
          </m:nary>
        </m:oMath>
      </m:oMathPara>
    </w:p>
    <w:p w14:paraId="73CEE136" w14:textId="77777777" w:rsidR="006067E8" w:rsidRPr="00FA2B9B" w:rsidRDefault="006067E8" w:rsidP="00A05037">
      <w:pPr>
        <w:rPr>
          <w:rFonts w:ascii="Times New Roman" w:eastAsiaTheme="minorEastAsia" w:hAnsi="Times New Roman" w:cs="Times New Roman"/>
          <w:sz w:val="26"/>
          <w:szCs w:val="26"/>
        </w:rPr>
      </w:pPr>
    </w:p>
    <w:p w14:paraId="6B902B9B" w14:textId="71C65E11" w:rsidR="00A05037" w:rsidRPr="00FA2B9B" w:rsidRDefault="00050361" w:rsidP="00D55717">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Storage</w:t>
      </w:r>
      <w:r w:rsidR="00B05B8B" w:rsidRPr="00FA2B9B">
        <w:rPr>
          <w:rFonts w:ascii="Times New Roman" w:eastAsiaTheme="minorEastAsia" w:hAnsi="Times New Roman" w:cs="Times New Roman"/>
          <w:b/>
          <w:sz w:val="26"/>
          <w:szCs w:val="26"/>
        </w:rPr>
        <w:t xml:space="preserve"> Withdrawal</w:t>
      </w:r>
      <w:r w:rsidRPr="00FA2B9B">
        <w:rPr>
          <w:rFonts w:ascii="Times New Roman" w:eastAsiaTheme="minorEastAsia" w:hAnsi="Times New Roman" w:cs="Times New Roman"/>
          <w:b/>
          <w:sz w:val="26"/>
          <w:szCs w:val="26"/>
        </w:rPr>
        <w:t xml:space="preserve"> Credit </w:t>
      </w:r>
    </w:p>
    <w:p w14:paraId="57D11682" w14:textId="1DDFEE08" w:rsidR="00050361" w:rsidRPr="00FA2B9B" w:rsidRDefault="004C333B" w:rsidP="00050361">
      <w:pPr>
        <w:jc w:val="center"/>
        <w:rPr>
          <w:rFonts w:ascii="Times New Roman" w:eastAsiaTheme="minorEastAsia" w:hAnsi="Times New Roman" w:cs="Times New Roman"/>
          <w:sz w:val="26"/>
          <w:szCs w:val="26"/>
        </w:rPr>
      </w:pPr>
      <m:oMathPara>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r>
            <w:rPr>
              <w:rFonts w:ascii="Cambria Math" w:eastAsiaTheme="minorEastAsia" w:hAnsi="Cambria Math" w:cs="Times New Roman"/>
              <w:sz w:val="26"/>
              <w:szCs w:val="26"/>
            </w:rPr>
            <m:t>=</m:t>
          </m:r>
          <m:d>
            <m:dPr>
              <m:ctrlPr>
                <w:rPr>
                  <w:rFonts w:ascii="Cambria Math" w:hAnsi="Cambria Math" w:cs="Times New Roman"/>
                  <w:i/>
                  <w:sz w:val="26"/>
                  <w:szCs w:val="26"/>
                </w:rPr>
              </m:ctrlPr>
            </m:dPr>
            <m:e>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SNA,SCA,SKA,SRA,SOA</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Piped</m:t>
                      </m:r>
                    </m:sup>
                  </m:sSubSup>
                </m:e>
              </m:nary>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SCT,SKT</m:t>
                      </m:r>
                    </m:e>
                  </m:d>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l,l,t</m:t>
                      </m:r>
                    </m:sub>
                    <m:sup>
                      <m:r>
                        <w:rPr>
                          <w:rFonts w:ascii="Cambria Math" w:eastAsiaTheme="minorEastAsia" w:hAnsi="Cambria Math" w:cs="Times New Roman"/>
                          <w:sz w:val="26"/>
                          <w:szCs w:val="26"/>
                        </w:rPr>
                        <m:t>Trucked</m:t>
                      </m:r>
                    </m:sup>
                  </m:sSubSup>
                </m:e>
              </m:nary>
            </m:e>
          </m:d>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ρ</m:t>
              </m:r>
            </m:e>
            <m:sub>
              <m:r>
                <w:rPr>
                  <w:rFonts w:ascii="Cambria Math" w:hAnsi="Cambria Math" w:cs="Times New Roman"/>
                  <w:sz w:val="26"/>
                  <w:szCs w:val="26"/>
                </w:rPr>
                <m:t>s</m:t>
              </m:r>
            </m:sub>
            <m:sup>
              <m:r>
                <w:rPr>
                  <w:rFonts w:ascii="Cambria Math" w:hAnsi="Cambria Math" w:cs="Times New Roman"/>
                  <w:sz w:val="26"/>
                  <w:szCs w:val="26"/>
                </w:rPr>
                <m:t>Storage</m:t>
              </m:r>
            </m:sup>
          </m:sSubSup>
        </m:oMath>
      </m:oMathPara>
    </w:p>
    <w:p w14:paraId="32BB6F31" w14:textId="5BA56CD0" w:rsidR="00B05B8B" w:rsidRPr="00FA2B9B" w:rsidRDefault="00B05B8B" w:rsidP="00050361">
      <w:pPr>
        <w:jc w:val="center"/>
        <w:rPr>
          <w:rFonts w:ascii="Times New Roman" w:eastAsiaTheme="minorEastAsia" w:hAnsi="Times New Roman" w:cs="Times New Roman"/>
          <w:sz w:val="26"/>
          <w:szCs w:val="26"/>
        </w:rPr>
      </w:pPr>
    </w:p>
    <w:p w14:paraId="2C9B3C69" w14:textId="3F9F46BC" w:rsidR="00B05B8B" w:rsidRPr="00FA2B9B" w:rsidRDefault="00B05B8B" w:rsidP="00B05B8B">
      <w:pPr>
        <w:rPr>
          <w:rFonts w:ascii="Times New Roman" w:eastAsiaTheme="minorEastAsia" w:hAnsi="Times New Roman" w:cs="Times New Roman"/>
          <w:sz w:val="26"/>
          <w:szCs w:val="26"/>
        </w:rPr>
      </w:pPr>
      <m:oMathPara>
        <m:oMathParaPr>
          <m:jc m:val="center"/>
        </m:oMathParaPr>
        <m:oMath>
          <m:r>
            <w:rPr>
              <w:rFonts w:ascii="Cambria Math" w:eastAsiaTheme="minorEastAsia" w:hAnsi="Cambria Math" w:cs="Times New Roman"/>
              <w:sz w:val="26"/>
              <w:szCs w:val="26"/>
            </w:rPr>
            <m:t xml:space="preserve">∀s∈S, t∈T    </m:t>
          </m:r>
        </m:oMath>
      </m:oMathPara>
    </w:p>
    <w:p w14:paraId="5C698345" w14:textId="7E08213D" w:rsidR="006067E8" w:rsidRPr="00FA2B9B" w:rsidRDefault="006067E8" w:rsidP="00B05B8B">
      <w:pPr>
        <w:rPr>
          <w:rFonts w:ascii="Times New Roman" w:eastAsiaTheme="minorEastAsia" w:hAnsi="Times New Roman" w:cs="Times New Roman"/>
          <w:sz w:val="26"/>
          <w:szCs w:val="26"/>
        </w:rPr>
      </w:pPr>
    </w:p>
    <w:p w14:paraId="4FC0F895" w14:textId="66AA7B1C" w:rsidR="006067E8" w:rsidRPr="00FA2B9B" w:rsidRDefault="004C333B"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TotalStorage</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R</m:t>
                      </m:r>
                    </m:e>
                    <m:sub>
                      <m:r>
                        <w:rPr>
                          <w:rFonts w:ascii="Cambria Math" w:eastAsiaTheme="minorEastAsia" w:hAnsi="Cambria Math" w:cs="Times New Roman"/>
                          <w:sz w:val="26"/>
                          <w:szCs w:val="26"/>
                        </w:rPr>
                        <m:t>s,t</m:t>
                      </m:r>
                    </m:sub>
                    <m:sup>
                      <m:r>
                        <w:rPr>
                          <w:rFonts w:ascii="Cambria Math" w:eastAsiaTheme="minorEastAsia" w:hAnsi="Cambria Math" w:cs="Times New Roman"/>
                          <w:sz w:val="26"/>
                          <w:szCs w:val="26"/>
                        </w:rPr>
                        <m:t>Storage</m:t>
                      </m:r>
                    </m:sup>
                  </m:sSubSup>
                </m:e>
              </m:nary>
            </m:e>
          </m:nary>
        </m:oMath>
      </m:oMathPara>
    </w:p>
    <w:p w14:paraId="180B2145" w14:textId="77777777" w:rsidR="006067E8" w:rsidRPr="00FA2B9B" w:rsidRDefault="006067E8" w:rsidP="00B05B8B">
      <w:pPr>
        <w:rPr>
          <w:rFonts w:ascii="Times New Roman" w:eastAsiaTheme="minorEastAsia" w:hAnsi="Times New Roman" w:cs="Times New Roman"/>
          <w:sz w:val="26"/>
          <w:szCs w:val="26"/>
        </w:rPr>
      </w:pPr>
    </w:p>
    <w:p w14:paraId="570412B5" w14:textId="086B24CF" w:rsidR="00D55DEB" w:rsidRPr="00FA2B9B" w:rsidRDefault="00D55DEB" w:rsidP="00D55DEB">
      <w:pPr>
        <w:ind w:left="2880" w:hanging="2880"/>
        <w:rPr>
          <w:rFonts w:ascii="Times New Roman" w:eastAsiaTheme="minorEastAsia" w:hAnsi="Times New Roman" w:cs="Times New Roman"/>
          <w:b/>
          <w:bCs/>
          <w:sz w:val="26"/>
          <w:szCs w:val="26"/>
        </w:rPr>
      </w:pPr>
      <w:r w:rsidRPr="00FA2B9B">
        <w:rPr>
          <w:rFonts w:ascii="Times New Roman" w:eastAsiaTheme="minorEastAsia" w:hAnsi="Times New Roman" w:cs="Times New Roman"/>
          <w:b/>
          <w:bCs/>
          <w:sz w:val="26"/>
          <w:szCs w:val="26"/>
        </w:rPr>
        <w:t>Trucking Cost (Simplified)</w:t>
      </w:r>
    </w:p>
    <w:p w14:paraId="4FA45562" w14:textId="6F009895" w:rsidR="00D55DEB" w:rsidRPr="00FA2B9B" w:rsidRDefault="004C333B" w:rsidP="00D55DEB">
      <w:pP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r>
                    <w:rPr>
                      <w:rFonts w:ascii="Cambria Math" w:hAnsi="Cambria Math" w:cs="Times New Roman"/>
                      <w:sz w:val="26"/>
                      <w:szCs w:val="26"/>
                    </w:rPr>
                    <m:t>=F</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,t</m:t>
                  </m:r>
                </m:sub>
                <m:sup>
                  <m:r>
                    <w:rPr>
                      <w:rFonts w:ascii="Cambria Math" w:hAnsi="Cambria Math" w:cs="Times New Roman"/>
                      <w:sz w:val="26"/>
                      <w:szCs w:val="26"/>
                    </w:rPr>
                    <m:t>Trucked</m:t>
                  </m:r>
                </m:sup>
              </m:sSubSup>
              <m:r>
                <w:rPr>
                  <w:rFonts w:ascii="Cambria Math" w:hAnsi="Cambria Math" w:cs="Times New Roman"/>
                  <w:sz w:val="26"/>
                  <w:szCs w:val="26"/>
                </w:rPr>
                <m:t>⋅</m:t>
              </m:r>
              <m:f>
                <m:fPr>
                  <m:type m:val="skw"/>
                  <m:ctrlPr>
                    <w:rPr>
                      <w:rFonts w:ascii="Cambria Math" w:hAnsi="Cambria Math" w:cs="Times New Roman"/>
                      <w:i/>
                      <w:sz w:val="26"/>
                      <w:szCs w:val="26"/>
                    </w:rPr>
                  </m:ctrlPr>
                </m:fPr>
                <m:num>
                  <m:r>
                    <w:rPr>
                      <w:rFonts w:ascii="Cambria Math" w:hAnsi="Cambria Math" w:cs="Times New Roman"/>
                      <w:sz w:val="26"/>
                      <w:szCs w:val="26"/>
                    </w:rPr>
                    <m:t>1</m:t>
                  </m:r>
                </m:num>
                <m:den>
                  <m:sSup>
                    <m:sSupPr>
                      <m:ctrlPr>
                        <w:rPr>
                          <w:rFonts w:ascii="Cambria Math" w:hAnsi="Cambria Math" w:cs="Times New Roman"/>
                          <w:i/>
                          <w:sz w:val="26"/>
                          <w:szCs w:val="26"/>
                        </w:rPr>
                      </m:ctrlPr>
                    </m:sSupPr>
                    <m:e>
                      <m:r>
                        <w:rPr>
                          <w:rFonts w:ascii="Cambria Math" w:hAnsi="Cambria Math" w:cs="Times New Roman"/>
                          <w:sz w:val="26"/>
                          <w:szCs w:val="26"/>
                        </w:rPr>
                        <m:t>δ</m:t>
                      </m:r>
                    </m:e>
                    <m:sup>
                      <m:r>
                        <w:rPr>
                          <w:rFonts w:ascii="Cambria Math" w:hAnsi="Cambria Math" w:cs="Times New Roman"/>
                          <w:sz w:val="26"/>
                          <w:szCs w:val="26"/>
                        </w:rPr>
                        <m:t>Truck</m:t>
                      </m:r>
                    </m:sup>
                  </m:sSup>
                </m:den>
              </m:f>
              <m:r>
                <w:rPr>
                  <w:rFonts w:ascii="Cambria Math" w:hAnsi="Cambria Math" w:cs="Times New Roman"/>
                  <w:sz w:val="26"/>
                  <w:szCs w:val="26"/>
                </w:rPr>
                <m:t>⋅τ</m:t>
              </m:r>
            </m:e>
            <m:sub>
              <m:r>
                <w:rPr>
                  <w:rFonts w:ascii="Cambria Math" w:hAnsi="Cambria Math" w:cs="Times New Roman"/>
                  <w:sz w:val="26"/>
                  <w:szCs w:val="26"/>
                </w:rPr>
                <m:t>p,p</m:t>
              </m:r>
            </m:sub>
            <m:sup>
              <m:r>
                <w:rPr>
                  <w:rFonts w:ascii="Cambria Math" w:hAnsi="Cambria Math" w:cs="Times New Roman"/>
                  <w:sz w:val="26"/>
                  <w:szCs w:val="26"/>
                </w:rPr>
                <m:t>Trucking</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π</m:t>
              </m:r>
            </m:e>
            <m:sub>
              <m:r>
                <w:rPr>
                  <w:rFonts w:ascii="Cambria Math" w:hAnsi="Cambria Math" w:cs="Times New Roman"/>
                  <w:sz w:val="26"/>
                  <w:szCs w:val="26"/>
                </w:rPr>
                <m:t>l</m:t>
              </m:r>
            </m:sub>
            <m:sup>
              <m:r>
                <w:rPr>
                  <w:rFonts w:ascii="Cambria Math" w:hAnsi="Cambria Math" w:cs="Times New Roman"/>
                  <w:sz w:val="26"/>
                  <w:szCs w:val="26"/>
                </w:rPr>
                <m:t>Trucking</m:t>
              </m:r>
            </m:sup>
          </m:sSubSup>
        </m:oMath>
      </m:oMathPara>
    </w:p>
    <w:p w14:paraId="04EA8105" w14:textId="77777777" w:rsidR="00A711ED" w:rsidRPr="00FA2B9B" w:rsidRDefault="00A711ED" w:rsidP="00D55DEB">
      <w:pPr>
        <w:rPr>
          <w:rFonts w:ascii="Times New Roman" w:hAnsi="Times New Roman" w:cs="Times New Roman"/>
          <w:sz w:val="26"/>
          <w:szCs w:val="26"/>
        </w:rPr>
      </w:pPr>
    </w:p>
    <w:p w14:paraId="4FEB834D" w14:textId="62E64944" w:rsidR="00D55DEB" w:rsidRPr="00FA2B9B" w:rsidRDefault="00D55DEB" w:rsidP="00A711ED">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m:t>
          </m:r>
          <m:r>
            <w:rPr>
              <w:rFonts w:ascii="Cambria Math" w:eastAsiaTheme="minorEastAsia" w:hAnsi="Cambria Math" w:cs="Times New Roman"/>
              <w:sz w:val="26"/>
              <w:szCs w:val="26"/>
              <w:highlight w:val="green"/>
            </w:rPr>
            <m:t>l∈L,</m:t>
          </m:r>
          <m:acc>
            <m:accPr>
              <m:chr m:val="̃"/>
              <m:ctrlPr>
                <w:rPr>
                  <w:rFonts w:ascii="Cambria Math" w:hAnsi="Cambria Math" w:cs="Times New Roman"/>
                  <w:i/>
                  <w:sz w:val="26"/>
                  <w:szCs w:val="26"/>
                  <w:highlight w:val="green"/>
                </w:rPr>
              </m:ctrlPr>
            </m:accPr>
            <m:e>
              <m:r>
                <w:rPr>
                  <w:rFonts w:ascii="Cambria Math" w:hAnsi="Cambria Math" w:cs="Times New Roman"/>
                  <w:sz w:val="26"/>
                  <w:szCs w:val="26"/>
                  <w:highlight w:val="green"/>
                </w:rPr>
                <m:t>l</m:t>
              </m:r>
            </m:e>
          </m:acc>
          <m:r>
            <w:rPr>
              <w:rFonts w:ascii="Cambria Math" w:eastAsiaTheme="minorEastAsia" w:hAnsi="Cambria Math" w:cs="Times New Roman"/>
              <w:sz w:val="26"/>
              <w:szCs w:val="26"/>
              <w:highlight w:val="green"/>
            </w:rPr>
            <m:t>∈L</m:t>
          </m:r>
          <m:r>
            <w:rPr>
              <w:rFonts w:ascii="Cambria Math" w:eastAsiaTheme="minorEastAsia" w:hAnsi="Cambria Math" w:cs="Times New Roman"/>
              <w:sz w:val="26"/>
              <w:szCs w:val="26"/>
            </w:rPr>
            <m:t xml:space="preserve">, t∈T    </m:t>
          </m:r>
        </m:oMath>
      </m:oMathPara>
    </w:p>
    <w:p w14:paraId="3795B408" w14:textId="027D507A" w:rsidR="006067E8" w:rsidRPr="00FA2B9B" w:rsidRDefault="006067E8" w:rsidP="00A711ED">
      <w:pPr>
        <w:rPr>
          <w:rFonts w:ascii="Times New Roman" w:eastAsiaTheme="minorEastAsia" w:hAnsi="Times New Roman" w:cs="Times New Roman"/>
          <w:sz w:val="26"/>
          <w:szCs w:val="26"/>
        </w:rPr>
      </w:pPr>
    </w:p>
    <w:p w14:paraId="3E4213FF" w14:textId="432C067B" w:rsidR="006067E8" w:rsidRPr="00FA2B9B" w:rsidRDefault="004C333B" w:rsidP="006067E8">
      <w:pPr>
        <w:ind w:left="2880" w:hanging="2880"/>
        <w:rPr>
          <w:rFonts w:ascii="Times New Roman" w:eastAsiaTheme="minorEastAsia" w:hAnsi="Times New Roman" w:cs="Times New Roman"/>
          <w:sz w:val="26"/>
          <w:szCs w:val="26"/>
        </w:rPr>
      </w:pPr>
      <m:oMathPara>
        <m:oMathParaPr>
          <m:jc m:val="left"/>
        </m:oMathParaPr>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TotalTrucking</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∈{PPA,…</m:t>
                  </m:r>
                  <m:r>
                    <w:rPr>
                      <w:rFonts w:ascii="Cambria Math" w:eastAsiaTheme="minorEastAsia" w:hAnsi="Cambria Math" w:cs="Times New Roman"/>
                      <w:sz w:val="26"/>
                      <w:szCs w:val="26"/>
                      <w:highlight w:val="green"/>
                    </w:rPr>
                    <m:t>,CCT</m:t>
                  </m:r>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l,</m:t>
                      </m:r>
                      <m:acc>
                        <m:accPr>
                          <m:chr m:val="̃"/>
                          <m:ctrlPr>
                            <w:rPr>
                              <w:rFonts w:ascii="Cambria Math" w:hAnsi="Cambria Math" w:cs="Times New Roman"/>
                              <w:i/>
                              <w:sz w:val="26"/>
                              <w:szCs w:val="26"/>
                            </w:rPr>
                          </m:ctrlPr>
                        </m:accPr>
                        <m:e>
                          <m:r>
                            <w:rPr>
                              <w:rFonts w:ascii="Cambria Math" w:hAnsi="Cambria Math" w:cs="Times New Roman"/>
                              <w:sz w:val="26"/>
                              <w:szCs w:val="26"/>
                            </w:rPr>
                            <m:t>l</m:t>
                          </m:r>
                        </m:e>
                      </m:acc>
                      <m:r>
                        <w:rPr>
                          <w:rFonts w:ascii="Cambria Math" w:hAnsi="Cambria Math" w:cs="Times New Roman"/>
                          <w:sz w:val="26"/>
                          <w:szCs w:val="26"/>
                        </w:rPr>
                        <m:t xml:space="preserve"> ,t</m:t>
                      </m:r>
                    </m:sub>
                    <m:sup>
                      <m:r>
                        <w:rPr>
                          <w:rFonts w:ascii="Cambria Math" w:hAnsi="Cambria Math" w:cs="Times New Roman"/>
                          <w:sz w:val="26"/>
                          <w:szCs w:val="26"/>
                        </w:rPr>
                        <m:t>Trucked</m:t>
                      </m:r>
                    </m:sup>
                  </m:sSubSup>
                </m:e>
              </m:nary>
            </m:e>
          </m:nary>
        </m:oMath>
      </m:oMathPara>
    </w:p>
    <w:p w14:paraId="41B22FDC" w14:textId="77777777" w:rsidR="009D7D11" w:rsidRPr="00FA2B9B" w:rsidRDefault="009D7D11" w:rsidP="009D7D11">
      <w:pPr>
        <w:rPr>
          <w:rFonts w:ascii="Times New Roman" w:eastAsiaTheme="minorEastAsia" w:hAnsi="Times New Roman" w:cs="Times New Roman"/>
          <w:sz w:val="26"/>
          <w:szCs w:val="26"/>
        </w:rPr>
      </w:pPr>
    </w:p>
    <w:p w14:paraId="7B6AA53B" w14:textId="7539B3C3" w:rsidR="009D7D11" w:rsidRPr="00FA2B9B" w:rsidRDefault="009D7D11" w:rsidP="009D7D11">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Note: the constraints above explicitly consider freshwater trucking via FCT arcs. </w:t>
      </w:r>
    </w:p>
    <w:p w14:paraId="7CE450C3" w14:textId="07DA961F" w:rsidR="006067E8" w:rsidRPr="00FA2B9B" w:rsidRDefault="006067E8" w:rsidP="00A711ED">
      <w:pPr>
        <w:rPr>
          <w:rFonts w:ascii="Times New Roman" w:eastAsiaTheme="minorEastAsia" w:hAnsi="Times New Roman" w:cs="Times New Roman"/>
          <w:sz w:val="26"/>
          <w:szCs w:val="26"/>
        </w:rPr>
      </w:pPr>
    </w:p>
    <w:p w14:paraId="3CEF5252" w14:textId="65783EE0" w:rsidR="00762550" w:rsidRPr="00FA2B9B" w:rsidRDefault="00762550" w:rsidP="00A711ED">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Disposal Construction or Capacity Expansion Cost</w:t>
      </w:r>
    </w:p>
    <w:p w14:paraId="51111388" w14:textId="6A14242D" w:rsidR="00762550" w:rsidRPr="00FA2B9B" w:rsidRDefault="004C333B" w:rsidP="000B451C">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DisposalCapEx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k,i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i</m:t>
                      </m:r>
                    </m:sub>
                    <m:sup>
                      <m:r>
                        <w:rPr>
                          <w:rFonts w:ascii="Cambria Math" w:hAnsi="Cambria Math" w:cs="Times New Roman"/>
                          <w:sz w:val="26"/>
                          <w:szCs w:val="26"/>
                        </w:rPr>
                        <m:t>Disposal</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m:t>
                      </m:r>
                    </m:sub>
                    <m:sup>
                      <m:r>
                        <w:rPr>
                          <w:rFonts w:ascii="Cambria Math" w:hAnsi="Cambria Math" w:cs="Times New Roman"/>
                          <w:sz w:val="26"/>
                          <w:szCs w:val="26"/>
                        </w:rPr>
                        <m:t>Disposal</m:t>
                      </m:r>
                    </m:sup>
                  </m:sSubSup>
                </m:e>
              </m:nary>
            </m:e>
          </m:nary>
        </m:oMath>
      </m:oMathPara>
    </w:p>
    <w:p w14:paraId="2918C711" w14:textId="36998F4C" w:rsidR="005D2AB7" w:rsidRPr="00FA2B9B" w:rsidRDefault="005D2AB7" w:rsidP="000B451C">
      <w:pPr>
        <w:jc w:val="center"/>
        <w:rPr>
          <w:rFonts w:ascii="Times New Roman" w:eastAsiaTheme="minorEastAsia" w:hAnsi="Times New Roman" w:cs="Times New Roman"/>
          <w:sz w:val="26"/>
          <w:szCs w:val="26"/>
        </w:rPr>
      </w:pPr>
    </w:p>
    <w:p w14:paraId="7A665A36" w14:textId="75F9E97C" w:rsidR="005D2AB7" w:rsidRPr="00FA2B9B" w:rsidRDefault="004C333B"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r>
            <w:rPr>
              <w:rFonts w:ascii="Cambria Math" w:eastAsiaTheme="minorEastAsia" w:hAnsi="Cambria Math" w:cs="Times New Roman"/>
              <w:sz w:val="26"/>
              <w:szCs w:val="26"/>
            </w:rPr>
            <m:t xml:space="preserve"> </m:t>
          </m:r>
        </m:oMath>
      </m:oMathPara>
    </w:p>
    <w:p w14:paraId="3C1B3252" w14:textId="01E01A17" w:rsidR="005D2AB7" w:rsidRPr="00FA2B9B" w:rsidRDefault="005D2AB7" w:rsidP="000B451C">
      <w:pPr>
        <w:jc w:val="center"/>
        <w:rPr>
          <w:rFonts w:ascii="Times New Roman" w:eastAsiaTheme="minorEastAsia" w:hAnsi="Times New Roman" w:cs="Times New Roman"/>
          <w:b/>
          <w:sz w:val="26"/>
          <w:szCs w:val="26"/>
        </w:rPr>
      </w:pPr>
    </w:p>
    <w:p w14:paraId="26782606" w14:textId="47636076" w:rsidR="005D2AB7" w:rsidRPr="00FA2B9B" w:rsidRDefault="005D2AB7" w:rsidP="005D2AB7">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Storage Construction or Capacity Expansion Cost</w:t>
      </w:r>
    </w:p>
    <w:p w14:paraId="3D3A1877" w14:textId="335FFEC2" w:rsidR="005D2AB7" w:rsidRPr="00FA2B9B" w:rsidRDefault="004C333B" w:rsidP="005D2AB7">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StorageCapEx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s,c</m:t>
                      </m:r>
                    </m:sub>
                    <m:sup>
                      <m:r>
                        <w:rPr>
                          <w:rFonts w:ascii="Cambria Math" w:hAnsi="Cambria Math" w:cs="Times New Roman"/>
                          <w:sz w:val="26"/>
                          <w:szCs w:val="26"/>
                        </w:rPr>
                        <m:t>Storage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c</m:t>
                      </m:r>
                    </m:sub>
                    <m:sup>
                      <m:r>
                        <w:rPr>
                          <w:rFonts w:ascii="Cambria Math" w:hAnsi="Cambria Math" w:cs="Times New Roman"/>
                          <w:sz w:val="26"/>
                          <w:szCs w:val="26"/>
                        </w:rPr>
                        <m:t>Storage</m:t>
                      </m:r>
                    </m:sup>
                  </m:sSubSup>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m:t>
                      </m:r>
                    </m:sub>
                    <m:sup>
                      <m:r>
                        <w:rPr>
                          <w:rFonts w:ascii="Cambria Math" w:hAnsi="Cambria Math" w:cs="Times New Roman"/>
                          <w:sz w:val="26"/>
                          <w:szCs w:val="26"/>
                        </w:rPr>
                        <m:t>Storage</m:t>
                      </m:r>
                    </m:sup>
                  </m:sSubSup>
                </m:e>
              </m:nary>
            </m:e>
          </m:nary>
        </m:oMath>
      </m:oMathPara>
    </w:p>
    <w:p w14:paraId="78C95070" w14:textId="77777777" w:rsidR="005D2AB7" w:rsidRPr="00FA2B9B" w:rsidRDefault="005D2AB7" w:rsidP="005D2AB7">
      <w:pPr>
        <w:jc w:val="center"/>
        <w:rPr>
          <w:rFonts w:ascii="Times New Roman" w:eastAsiaTheme="minorEastAsia" w:hAnsi="Times New Roman" w:cs="Times New Roman"/>
          <w:sz w:val="26"/>
          <w:szCs w:val="26"/>
        </w:rPr>
      </w:pPr>
    </w:p>
    <w:p w14:paraId="5E1FD644" w14:textId="1C23ADAB" w:rsidR="005D2AB7" w:rsidRPr="00FA2B9B" w:rsidRDefault="004C333B" w:rsidP="005D2AB7">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t∈T</m:t>
              </m:r>
            </m:e>
          </m:d>
          <m:r>
            <w:rPr>
              <w:rFonts w:ascii="Cambria Math" w:eastAsiaTheme="minorEastAsia" w:hAnsi="Cambria Math" w:cs="Times New Roman"/>
              <w:sz w:val="26"/>
              <w:szCs w:val="26"/>
            </w:rPr>
            <m:t xml:space="preserve">    </m:t>
          </m:r>
        </m:oMath>
      </m:oMathPara>
    </w:p>
    <w:p w14:paraId="0D558FBE" w14:textId="3CE26956" w:rsidR="005D2AB7" w:rsidRPr="00FA2B9B" w:rsidRDefault="005D2AB7" w:rsidP="000B451C">
      <w:pPr>
        <w:jc w:val="center"/>
        <w:rPr>
          <w:rFonts w:ascii="Times New Roman" w:eastAsiaTheme="minorEastAsia" w:hAnsi="Times New Roman" w:cs="Times New Roman"/>
          <w:b/>
          <w:sz w:val="26"/>
          <w:szCs w:val="26"/>
        </w:rPr>
      </w:pPr>
    </w:p>
    <w:p w14:paraId="12C98568" w14:textId="2FEA0DB8" w:rsidR="0029066A" w:rsidRPr="00FA2B9B" w:rsidRDefault="0029066A" w:rsidP="0029066A">
      <w:pPr>
        <w:rPr>
          <w:rFonts w:ascii="Times New Roman" w:eastAsiaTheme="minorEastAsia" w:hAnsi="Times New Roman" w:cs="Times New Roman"/>
          <w:b/>
          <w:sz w:val="26"/>
          <w:szCs w:val="26"/>
        </w:rPr>
      </w:pPr>
      <w:r w:rsidRPr="00FA2B9B">
        <w:rPr>
          <w:rFonts w:ascii="Times New Roman" w:eastAsiaTheme="minorEastAsia" w:hAnsi="Times New Roman" w:cs="Times New Roman"/>
          <w:b/>
          <w:sz w:val="26"/>
          <w:szCs w:val="26"/>
        </w:rPr>
        <w:t>Pipeline Construction or Capacity Expansion Cost</w:t>
      </w:r>
    </w:p>
    <w:p w14:paraId="580F9E4D" w14:textId="3F54B3B1" w:rsidR="0029066A" w:rsidRPr="00FA2B9B" w:rsidRDefault="004C333B" w:rsidP="0029066A">
      <w:pPr>
        <w:jc w:val="center"/>
        <w:rPr>
          <w:rFonts w:ascii="Times New Roman" w:eastAsiaTheme="minorEastAsia" w:hAnsi="Times New Roman" w:cs="Times New Roman"/>
          <w:sz w:val="26"/>
          <w:szCs w:val="26"/>
        </w:rPr>
      </w:pPr>
      <m:oMathPara>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d>
                <m:dPr>
                  <m:begChr m:val="["/>
                  <m:endChr m:val="]"/>
                  <m:ctrlPr>
                    <w:rPr>
                      <w:rFonts w:ascii="Cambria Math" w:hAnsi="Cambria Math" w:cs="Times New Roman"/>
                      <w:i/>
                      <w:sz w:val="26"/>
                      <w:szCs w:val="26"/>
                    </w:rPr>
                  </m:ctrlPr>
                </m:dPr>
                <m:e>
                  <m:r>
                    <w:rPr>
                      <w:rFonts w:ascii="Cambria Math" w:hAnsi="Cambria Math" w:cs="Times New Roman"/>
                      <w:sz w:val="26"/>
                      <w:szCs w:val="26"/>
                    </w:rPr>
                    <m:t>t</m:t>
                  </m:r>
                </m:e>
              </m:d>
            </m:sub>
            <m:sup>
              <m:r>
                <w:rPr>
                  <w:rFonts w:ascii="Cambria Math" w:hAnsi="Cambria Math" w:cs="Times New Roman"/>
                  <w:sz w:val="26"/>
                  <w:szCs w:val="26"/>
                </w:rPr>
                <m:t>PipelineCapEx</m:t>
              </m:r>
            </m:sup>
          </m:sSub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l∈L</m:t>
                  </m:r>
                </m:sub>
                <m:sup/>
                <m:e>
                  <m:r>
                    <w:rPr>
                      <w:rFonts w:ascii="Cambria Math" w:hAnsi="Cambria Math" w:cs="Times New Roman"/>
                      <w:sz w:val="26"/>
                      <w:szCs w:val="26"/>
                    </w:rPr>
                    <m:t xml:space="preserve"> </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κ</m:t>
                          </m:r>
                        </m:e>
                        <m:sub>
                          <m:r>
                            <w:rPr>
                              <w:rFonts w:ascii="Cambria Math" w:hAnsi="Cambria Math" w:cs="Times New Roman"/>
                              <w:sz w:val="26"/>
                              <w:szCs w:val="26"/>
                            </w:rPr>
                            <m:t>l,l,d</m:t>
                          </m:r>
                        </m:sub>
                        <m:sup>
                          <m:r>
                            <w:rPr>
                              <w:rFonts w:ascii="Cambria Math" w:hAnsi="Cambria Math" w:cs="Times New Roman"/>
                              <w:sz w:val="26"/>
                              <w:szCs w:val="26"/>
                            </w:rPr>
                            <m:t>Pipeline</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δ</m:t>
                          </m:r>
                        </m:e>
                        <m:sub>
                          <m:r>
                            <w:rPr>
                              <w:rFonts w:ascii="Cambria Math" w:hAnsi="Cambria Math" w:cs="Times New Roman"/>
                              <w:sz w:val="26"/>
                              <w:szCs w:val="26"/>
                            </w:rPr>
                            <m:t>d</m:t>
                          </m:r>
                        </m:sub>
                        <m:sup>
                          <m:r>
                            <w:rPr>
                              <w:rFonts w:ascii="Cambria Math" w:hAnsi="Cambria Math" w:cs="Times New Roman"/>
                              <w:sz w:val="26"/>
                              <w:szCs w:val="26"/>
                            </w:rPr>
                            <m:t>Pipeline</m:t>
                          </m:r>
                        </m:sup>
                      </m:sSubSup>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m:t>
                          </m:r>
                        </m:sub>
                        <m:sup>
                          <m:r>
                            <w:rPr>
                              <w:rFonts w:ascii="Cambria Math" w:hAnsi="Cambria Math" w:cs="Times New Roman"/>
                              <w:sz w:val="26"/>
                              <w:szCs w:val="26"/>
                            </w:rPr>
                            <m:t>Pipeline</m:t>
                          </m:r>
                        </m:sup>
                      </m:sSubSup>
                    </m:e>
                  </m:nary>
                </m:e>
              </m:nary>
            </m:e>
          </m:nary>
        </m:oMath>
      </m:oMathPara>
    </w:p>
    <w:p w14:paraId="6A38E0AA" w14:textId="77777777" w:rsidR="0029066A" w:rsidRPr="00FA2B9B" w:rsidRDefault="0029066A" w:rsidP="0029066A">
      <w:pPr>
        <w:jc w:val="center"/>
        <w:rPr>
          <w:rFonts w:ascii="Times New Roman" w:eastAsiaTheme="minorEastAsia" w:hAnsi="Times New Roman" w:cs="Times New Roman"/>
          <w:sz w:val="26"/>
          <w:szCs w:val="26"/>
        </w:rPr>
      </w:pPr>
    </w:p>
    <w:p w14:paraId="230FBACB" w14:textId="5D905D7A" w:rsidR="0029066A" w:rsidRPr="00FA2B9B" w:rsidRDefault="004C333B" w:rsidP="0029066A">
      <w:pPr>
        <w:rPr>
          <w:rFonts w:ascii="Times New Roman" w:eastAsiaTheme="minorEastAsia" w:hAnsi="Times New Roman" w:cs="Times New Roman"/>
          <w:sz w:val="26"/>
          <w:szCs w:val="26"/>
        </w:rPr>
      </w:pPr>
      <m:oMathPara>
        <m:oMath>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 xml:space="preserve">∀ t∈T    </m:t>
              </m:r>
            </m:e>
          </m:d>
        </m:oMath>
      </m:oMathPara>
    </w:p>
    <w:p w14:paraId="54EFE8F9" w14:textId="73600CD1" w:rsidR="0029066A" w:rsidRPr="00FA2B9B" w:rsidRDefault="006066B1" w:rsidP="006066B1">
      <w:pPr>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Slack Costs</w:t>
      </w:r>
    </w:p>
    <w:p w14:paraId="67332322" w14:textId="4CCDEBBE" w:rsidR="006066B1" w:rsidRPr="00FA2B9B" w:rsidRDefault="004C333B" w:rsidP="006066B1">
      <w:pPr>
        <w:jc w:val="center"/>
        <w:rPr>
          <w:rFonts w:ascii="Times New Roman" w:eastAsiaTheme="minorEastAsia" w:hAnsi="Times New Roman" w:cs="Times New Roman"/>
          <w:b/>
          <w:bCs/>
          <w:sz w:val="26"/>
          <w:szCs w:val="26"/>
        </w:rPr>
      </w:pPr>
      <m:oMathPara>
        <m:oMath>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Slack</m:t>
              </m:r>
            </m:sup>
          </m:sSup>
          <m:r>
            <w:rPr>
              <w:rFonts w:ascii="Cambria Math"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FracDemand</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FracDemand</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p∈PP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Production</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Production</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p∈CP</m:t>
              </m:r>
            </m:sub>
            <m:sup/>
            <m:e>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t∈T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p,t</m:t>
                      </m:r>
                    </m:sub>
                    <m:sup>
                      <m:r>
                        <w:rPr>
                          <w:rFonts w:ascii="Cambria Math" w:hAnsi="Cambria Math" w:cs="Times New Roman"/>
                          <w:sz w:val="26"/>
                          <w:szCs w:val="26"/>
                        </w:rPr>
                        <m:t>Flowback</m:t>
                      </m:r>
                    </m:sup>
                  </m:sSubSup>
                </m:e>
              </m:nary>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Flowback</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l,l</m:t>
                  </m:r>
                </m:e>
              </m:d>
              <m:r>
                <w:rPr>
                  <w:rFonts w:ascii="Cambria Math" w:eastAsiaTheme="minorEastAsia" w:hAnsi="Cambria Math" w:cs="Times New Roman"/>
                  <w:sz w:val="26"/>
                  <w:szCs w:val="26"/>
                </w:rPr>
                <m:t>∈{…}</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l,l</m:t>
                  </m:r>
                </m:sub>
                <m:sup>
                  <m:r>
                    <w:rPr>
                      <w:rFonts w:ascii="Cambria Math" w:hAnsi="Cambria Math" w:cs="Times New Roman"/>
                      <w:sz w:val="26"/>
                      <w:szCs w:val="26"/>
                    </w:rPr>
                    <m:t>PipelineCapacity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PipeCapacity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s∈S</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s</m:t>
                  </m:r>
                </m:sub>
                <m:sup>
                  <m:r>
                    <w:rPr>
                      <w:rFonts w:ascii="Cambria Math" w:hAnsi="Cambria Math" w:cs="Times New Roman"/>
                      <w:sz w:val="26"/>
                      <w:szCs w:val="26"/>
                    </w:rPr>
                    <m:t>StorageCapacity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StorageCapacity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k∈K</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k</m:t>
                  </m:r>
                </m:sub>
                <m:sup>
                  <m:r>
                    <w:rPr>
                      <w:rFonts w:ascii="Cambria Math" w:hAnsi="Cambria Math" w:cs="Times New Roman"/>
                      <w:sz w:val="26"/>
                      <w:szCs w:val="26"/>
                    </w:rPr>
                    <m:t>DisposalCapacity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DisposalCapacity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r∈R</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r</m:t>
                  </m:r>
                </m:sub>
                <m:sup>
                  <m:r>
                    <w:rPr>
                      <w:rFonts w:ascii="Cambria Math" w:hAnsi="Cambria Math" w:cs="Times New Roman"/>
                      <w:sz w:val="26"/>
                      <w:szCs w:val="26"/>
                    </w:rPr>
                    <m:t>TreatmentCapacity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TreatmentCapacity</m:t>
              </m:r>
            </m:sup>
          </m:sSup>
          <m:r>
            <w:rPr>
              <w:rFonts w:ascii="Cambria Math" w:eastAsiaTheme="minorEastAsia" w:hAnsi="Cambria Math" w:cs="Times New Roman"/>
              <w:sz w:val="26"/>
              <w:szCs w:val="26"/>
            </w:rPr>
            <m:t>+</m:t>
          </m:r>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o∈O</m:t>
              </m:r>
            </m:sub>
            <m:sup/>
            <m:e>
              <m:sSubSup>
                <m:sSubSupPr>
                  <m:ctrlPr>
                    <w:rPr>
                      <w:rFonts w:ascii="Cambria Math" w:hAnsi="Cambria Math" w:cs="Times New Roman"/>
                      <w:i/>
                      <w:sz w:val="26"/>
                      <w:szCs w:val="26"/>
                    </w:rPr>
                  </m:ctrlPr>
                </m:sSubSupPr>
                <m:e>
                  <m:r>
                    <w:rPr>
                      <w:rFonts w:ascii="Cambria Math" w:hAnsi="Cambria Math" w:cs="Times New Roman"/>
                      <w:sz w:val="26"/>
                      <w:szCs w:val="26"/>
                    </w:rPr>
                    <m:t>S</m:t>
                  </m:r>
                </m:e>
                <m:sub>
                  <m:r>
                    <w:rPr>
                      <w:rFonts w:ascii="Cambria Math" w:hAnsi="Cambria Math" w:cs="Times New Roman"/>
                      <w:sz w:val="26"/>
                      <w:szCs w:val="26"/>
                    </w:rPr>
                    <m:t>o</m:t>
                  </m:r>
                </m:sub>
                <m:sup>
                  <m:r>
                    <w:rPr>
                      <w:rFonts w:ascii="Cambria Math" w:hAnsi="Cambria Math" w:cs="Times New Roman"/>
                      <w:sz w:val="26"/>
                      <w:szCs w:val="26"/>
                    </w:rPr>
                    <m:t>ReuseCapacity</m:t>
                  </m:r>
                </m:sup>
              </m:sSubSup>
            </m:e>
          </m:nary>
          <m:r>
            <w:rPr>
              <w:rFonts w:ascii="Cambria Math" w:eastAsiaTheme="minorEastAsia" w:hAnsi="Cambria Math" w:cs="Times New Roman"/>
              <w:sz w:val="26"/>
              <w:szCs w:val="26"/>
            </w:rPr>
            <m:t>⋅</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ψ</m:t>
              </m:r>
            </m:e>
            <m:sup>
              <m:r>
                <w:rPr>
                  <w:rFonts w:ascii="Cambria Math" w:eastAsiaTheme="minorEastAsia" w:hAnsi="Cambria Math" w:cs="Times New Roman"/>
                  <w:sz w:val="26"/>
                  <w:szCs w:val="26"/>
                </w:rPr>
                <m:t>ReuseCapacity</m:t>
              </m:r>
            </m:sup>
          </m:sSup>
        </m:oMath>
      </m:oMathPara>
    </w:p>
    <w:p w14:paraId="46D8A669" w14:textId="0074E6FC" w:rsidR="006066B1" w:rsidRPr="00FA2B9B" w:rsidRDefault="006066B1" w:rsidP="006066B1">
      <w:pPr>
        <w:jc w:val="center"/>
        <w:rPr>
          <w:rFonts w:ascii="Times New Roman" w:eastAsiaTheme="minorEastAsia" w:hAnsi="Times New Roman" w:cs="Times New Roman"/>
          <w:sz w:val="26"/>
          <w:szCs w:val="26"/>
        </w:rPr>
      </w:pPr>
    </w:p>
    <w:p w14:paraId="1FCE070C" w14:textId="77777777" w:rsidR="006066B1" w:rsidRPr="00FA2B9B" w:rsidRDefault="006066B1" w:rsidP="006066B1">
      <w:pPr>
        <w:rPr>
          <w:rFonts w:ascii="Times New Roman" w:eastAsiaTheme="minorEastAsia" w:hAnsi="Times New Roman" w:cs="Times New Roman"/>
          <w:sz w:val="26"/>
          <w:szCs w:val="26"/>
        </w:rPr>
      </w:pPr>
    </w:p>
    <w:p w14:paraId="65CBDB10" w14:textId="435B03E7" w:rsidR="005D2AB7" w:rsidRPr="00FA2B9B" w:rsidRDefault="005D2AB7" w:rsidP="005D2AB7">
      <w:pPr>
        <w:rPr>
          <w:rFonts w:ascii="Times New Roman" w:eastAsiaTheme="minorEastAsia" w:hAnsi="Times New Roman" w:cs="Times New Roman"/>
          <w:sz w:val="26"/>
          <w:szCs w:val="26"/>
        </w:rPr>
      </w:pPr>
      <w:r w:rsidRPr="00FA2B9B">
        <w:rPr>
          <w:rFonts w:ascii="Times New Roman" w:eastAsiaTheme="minorEastAsia" w:hAnsi="Times New Roman" w:cs="Times New Roman"/>
          <w:b/>
          <w:sz w:val="26"/>
          <w:szCs w:val="26"/>
        </w:rPr>
        <w:t>Logic Constraints</w:t>
      </w:r>
    </w:p>
    <w:p w14:paraId="4328A427" w14:textId="26591FEF" w:rsidR="005D2AB7" w:rsidRPr="00FA2B9B" w:rsidRDefault="004C333B" w:rsidP="005D2AB7">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I</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k,i,[t]</m:t>
                  </m:r>
                </m:sub>
                <m:sup>
                  <m:r>
                    <w:rPr>
                      <w:rFonts w:ascii="Cambria Math" w:hAnsi="Cambria Math" w:cs="Times New Roman"/>
                      <w:sz w:val="26"/>
                      <w:szCs w:val="26"/>
                    </w:rPr>
                    <m:t>Disposal</m:t>
                  </m:r>
                </m:sup>
              </m:sSubSup>
            </m:e>
          </m:nary>
          <m:r>
            <w:rPr>
              <w:rFonts w:ascii="Cambria Math" w:hAnsi="Cambria Math" w:cs="Times New Roman"/>
              <w:sz w:val="26"/>
              <w:szCs w:val="26"/>
            </w:rPr>
            <m:t>=1</m:t>
          </m:r>
        </m:oMath>
      </m:oMathPara>
    </w:p>
    <w:p w14:paraId="133B170F" w14:textId="6634CEF2" w:rsidR="005D2AB7" w:rsidRPr="00FA2B9B" w:rsidRDefault="005D2AB7" w:rsidP="005D2AB7">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k∈K    </m:t>
          </m:r>
        </m:oMath>
      </m:oMathPara>
    </w:p>
    <w:p w14:paraId="12CD6D96" w14:textId="6102152C" w:rsidR="00361390" w:rsidRPr="00FA2B9B" w:rsidRDefault="004C333B" w:rsidP="00361390">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c∈</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s,c,[t]</m:t>
                  </m:r>
                </m:sub>
                <m:sup>
                  <m:r>
                    <w:rPr>
                      <w:rFonts w:ascii="Cambria Math" w:hAnsi="Cambria Math" w:cs="Times New Roman"/>
                      <w:sz w:val="26"/>
                      <w:szCs w:val="26"/>
                    </w:rPr>
                    <m:t>Storage</m:t>
                  </m:r>
                </m:sup>
              </m:sSubSup>
            </m:e>
          </m:nary>
          <m:r>
            <w:rPr>
              <w:rFonts w:ascii="Cambria Math" w:hAnsi="Cambria Math" w:cs="Times New Roman"/>
              <w:sz w:val="26"/>
              <w:szCs w:val="26"/>
            </w:rPr>
            <m:t>=1</m:t>
          </m:r>
        </m:oMath>
      </m:oMathPara>
    </w:p>
    <w:p w14:paraId="6DF1D02E" w14:textId="55D278E2" w:rsidR="00361390" w:rsidRPr="00FA2B9B" w:rsidRDefault="00361390" w:rsidP="00361390">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s∈S    </m:t>
          </m:r>
        </m:oMath>
      </m:oMathPara>
    </w:p>
    <w:p w14:paraId="1E850193" w14:textId="358E556D" w:rsidR="0029066A" w:rsidRPr="00FA2B9B" w:rsidRDefault="004C333B" w:rsidP="0029066A">
      <w:pPr>
        <w:jc w:val="center"/>
        <w:rPr>
          <w:rFonts w:ascii="Times New Roman" w:eastAsiaTheme="minorEastAsia" w:hAnsi="Times New Roman" w:cs="Times New Roman"/>
          <w:sz w:val="26"/>
          <w:szCs w:val="26"/>
        </w:rPr>
      </w:pPr>
      <m:oMathPara>
        <m:oMath>
          <m:nary>
            <m:naryPr>
              <m:chr m:val="∑"/>
              <m:limLoc m:val="undOvr"/>
              <m:supHide m:val="1"/>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d∈</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D</m:t>
                  </m:r>
                </m:e>
                <m:sub>
                  <m:r>
                    <w:rPr>
                      <w:rFonts w:ascii="Cambria Math" w:eastAsiaTheme="minorEastAsia" w:hAnsi="Cambria Math" w:cs="Times New Roman"/>
                      <w:sz w:val="26"/>
                      <w:szCs w:val="26"/>
                    </w:rPr>
                    <m:t>0</m:t>
                  </m:r>
                </m:sub>
              </m:sSub>
            </m:sub>
            <m:sup/>
            <m:e>
              <m:r>
                <w:rPr>
                  <w:rFonts w:ascii="Cambria Math" w:hAnsi="Cambria Math" w:cs="Times New Roman"/>
                  <w:sz w:val="26"/>
                  <w:szCs w:val="26"/>
                </w:rPr>
                <m:t xml:space="preserve">    </m:t>
              </m:r>
              <m:sSubSup>
                <m:sSubSupPr>
                  <m:ctrlPr>
                    <w:rPr>
                      <w:rFonts w:ascii="Cambria Math" w:hAnsi="Cambria Math" w:cs="Times New Roman"/>
                      <w:i/>
                      <w:sz w:val="26"/>
                      <w:szCs w:val="26"/>
                    </w:rPr>
                  </m:ctrlPr>
                </m:sSubSupPr>
                <m:e>
                  <m:r>
                    <w:rPr>
                      <w:rFonts w:ascii="Cambria Math" w:hAnsi="Cambria Math" w:cs="Times New Roman"/>
                      <w:sz w:val="26"/>
                      <w:szCs w:val="26"/>
                    </w:rPr>
                    <m:t>y</m:t>
                  </m:r>
                </m:e>
                <m:sub>
                  <m:r>
                    <w:rPr>
                      <w:rFonts w:ascii="Cambria Math" w:hAnsi="Cambria Math" w:cs="Times New Roman"/>
                      <w:sz w:val="26"/>
                      <w:szCs w:val="26"/>
                    </w:rPr>
                    <m:t>l,l,d,[t]</m:t>
                  </m:r>
                </m:sub>
                <m:sup>
                  <m:r>
                    <w:rPr>
                      <w:rFonts w:ascii="Cambria Math" w:hAnsi="Cambria Math" w:cs="Times New Roman"/>
                      <w:sz w:val="26"/>
                      <w:szCs w:val="26"/>
                    </w:rPr>
                    <m:t>Pipeline</m:t>
                  </m:r>
                </m:sup>
              </m:sSubSup>
            </m:e>
          </m:nary>
          <m:r>
            <w:rPr>
              <w:rFonts w:ascii="Cambria Math" w:hAnsi="Cambria Math" w:cs="Times New Roman"/>
              <w:sz w:val="26"/>
              <w:szCs w:val="26"/>
            </w:rPr>
            <m:t>=1</m:t>
          </m:r>
        </m:oMath>
      </m:oMathPara>
    </w:p>
    <w:p w14:paraId="6F9A364C" w14:textId="5A743301" w:rsidR="0029066A" w:rsidRPr="00FA2B9B" w:rsidRDefault="0029066A" w:rsidP="0029066A">
      <w:pPr>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 xml:space="preserve">∀ l∈L, l∈L    </m:t>
          </m:r>
        </m:oMath>
      </m:oMathPara>
    </w:p>
    <w:p w14:paraId="15B19654" w14:textId="3138403D" w:rsidR="005D2AB7" w:rsidRPr="00FA2B9B" w:rsidRDefault="005D2AB7" w:rsidP="005D2AB7">
      <w:pPr>
        <w:jc w:val="center"/>
        <w:rPr>
          <w:rFonts w:ascii="Times New Roman" w:eastAsiaTheme="minorEastAsia" w:hAnsi="Times New Roman" w:cs="Times New Roman"/>
          <w:sz w:val="26"/>
          <w:szCs w:val="26"/>
        </w:rPr>
      </w:pPr>
    </w:p>
    <w:p w14:paraId="560525B9" w14:textId="012AA0A0" w:rsidR="0029066A" w:rsidRPr="00FA2B9B" w:rsidRDefault="00FD75B8" w:rsidP="00FD75B8">
      <w:pPr>
        <w:rPr>
          <w:rFonts w:ascii="Times New Roman" w:eastAsiaTheme="minorEastAsia" w:hAnsi="Times New Roman" w:cs="Times New Roman"/>
          <w:sz w:val="26"/>
          <w:szCs w:val="26"/>
          <w:u w:val="single"/>
        </w:rPr>
      </w:pPr>
      <w:r w:rsidRPr="00FA2B9B">
        <w:rPr>
          <w:rFonts w:ascii="Times New Roman" w:eastAsiaTheme="minorEastAsia" w:hAnsi="Times New Roman" w:cs="Times New Roman"/>
          <w:sz w:val="26"/>
          <w:szCs w:val="26"/>
          <w:u w:val="single"/>
        </w:rPr>
        <w:t>General Comments</w:t>
      </w:r>
    </w:p>
    <w:p w14:paraId="1153161F" w14:textId="00721DCD" w:rsidR="00C263BD" w:rsidRPr="00FA2B9B" w:rsidRDefault="00FD75B8" w:rsidP="00C263BD">
      <w:pPr>
        <w:pStyle w:val="ListParagraph"/>
        <w:numPr>
          <w:ilvl w:val="0"/>
          <w:numId w:val="1"/>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lastRenderedPageBreak/>
        <w:t xml:space="preserve">The optimization problem can be </w:t>
      </w:r>
      <w:r w:rsidR="00C11242" w:rsidRPr="00FA2B9B">
        <w:rPr>
          <w:rFonts w:ascii="Times New Roman" w:eastAsiaTheme="minorEastAsia" w:hAnsi="Times New Roman" w:cs="Times New Roman"/>
          <w:sz w:val="26"/>
          <w:szCs w:val="26"/>
        </w:rPr>
        <w:t>enhanced/complicated</w:t>
      </w:r>
      <w:r w:rsidRPr="00FA2B9B">
        <w:rPr>
          <w:rFonts w:ascii="Times New Roman" w:eastAsiaTheme="minorEastAsia" w:hAnsi="Times New Roman" w:cs="Times New Roman"/>
          <w:sz w:val="26"/>
          <w:szCs w:val="26"/>
        </w:rPr>
        <w:t xml:space="preserve"> significantly IF </w:t>
      </w:r>
      <w:r w:rsidR="00D5729A" w:rsidRPr="00FA2B9B">
        <w:rPr>
          <w:rFonts w:ascii="Times New Roman" w:eastAsiaTheme="minorEastAsia" w:hAnsi="Times New Roman" w:cs="Times New Roman"/>
          <w:sz w:val="26"/>
          <w:szCs w:val="26"/>
        </w:rPr>
        <w:t xml:space="preserve">capacity expansion/construction decisions are </w:t>
      </w:r>
      <w:r w:rsidR="00C11242" w:rsidRPr="00FA2B9B">
        <w:rPr>
          <w:rFonts w:ascii="Times New Roman" w:eastAsiaTheme="minorEastAsia" w:hAnsi="Times New Roman" w:cs="Times New Roman"/>
          <w:sz w:val="26"/>
          <w:szCs w:val="26"/>
        </w:rPr>
        <w:t xml:space="preserve">modeled being </w:t>
      </w:r>
      <w:r w:rsidR="00D5729A" w:rsidRPr="00FA2B9B">
        <w:rPr>
          <w:rFonts w:ascii="Times New Roman" w:eastAsiaTheme="minorEastAsia" w:hAnsi="Times New Roman" w:cs="Times New Roman"/>
          <w:sz w:val="26"/>
          <w:szCs w:val="26"/>
        </w:rPr>
        <w:t xml:space="preserve">time dependent, i.e., the program </w:t>
      </w:r>
      <w:r w:rsidR="00C11242" w:rsidRPr="00FA2B9B">
        <w:rPr>
          <w:rFonts w:ascii="Times New Roman" w:eastAsiaTheme="minorEastAsia" w:hAnsi="Times New Roman" w:cs="Times New Roman"/>
          <w:sz w:val="26"/>
          <w:szCs w:val="26"/>
        </w:rPr>
        <w:t xml:space="preserve">not </w:t>
      </w:r>
      <w:r w:rsidR="00D5729A" w:rsidRPr="00FA2B9B">
        <w:rPr>
          <w:rFonts w:ascii="Times New Roman" w:eastAsiaTheme="minorEastAsia" w:hAnsi="Times New Roman" w:cs="Times New Roman"/>
          <w:sz w:val="26"/>
          <w:szCs w:val="26"/>
        </w:rPr>
        <w:t xml:space="preserve">only determines whether a pipeline/storage/disposal facility is built </w:t>
      </w:r>
      <w:r w:rsidR="00C11242" w:rsidRPr="00FA2B9B">
        <w:rPr>
          <w:rFonts w:ascii="Times New Roman" w:eastAsiaTheme="minorEastAsia" w:hAnsi="Times New Roman" w:cs="Times New Roman"/>
          <w:sz w:val="26"/>
          <w:szCs w:val="26"/>
        </w:rPr>
        <w:t xml:space="preserve">but also WHEN </w:t>
      </w:r>
      <w:r w:rsidR="00D5729A" w:rsidRPr="00FA2B9B">
        <w:rPr>
          <w:rFonts w:ascii="Times New Roman" w:eastAsiaTheme="minorEastAsia" w:hAnsi="Times New Roman" w:cs="Times New Roman"/>
          <w:sz w:val="26"/>
          <w:szCs w:val="26"/>
        </w:rPr>
        <w:t xml:space="preserve">that will occur. </w:t>
      </w:r>
      <w:r w:rsidR="00C11242" w:rsidRPr="00FA2B9B">
        <w:rPr>
          <w:rFonts w:ascii="Times New Roman" w:eastAsiaTheme="minorEastAsia" w:hAnsi="Times New Roman" w:cs="Times New Roman"/>
          <w:sz w:val="26"/>
          <w:szCs w:val="26"/>
        </w:rPr>
        <w:t xml:space="preserve">The most promising option would be </w:t>
      </w:r>
      <w:r w:rsidR="00C263BD" w:rsidRPr="00FA2B9B">
        <w:rPr>
          <w:rFonts w:ascii="Times New Roman" w:eastAsiaTheme="minorEastAsia" w:hAnsi="Times New Roman" w:cs="Times New Roman"/>
          <w:sz w:val="26"/>
          <w:szCs w:val="26"/>
        </w:rPr>
        <w:t xml:space="preserve">to solve the time-independent design problem initially and then address the </w:t>
      </w:r>
      <w:r w:rsidR="00C11242" w:rsidRPr="00FA2B9B">
        <w:rPr>
          <w:rFonts w:ascii="Times New Roman" w:eastAsiaTheme="minorEastAsia" w:hAnsi="Times New Roman" w:cs="Times New Roman"/>
          <w:sz w:val="26"/>
          <w:szCs w:val="26"/>
        </w:rPr>
        <w:t xml:space="preserve">time-sensitive </w:t>
      </w:r>
      <w:r w:rsidR="00C263BD" w:rsidRPr="00FA2B9B">
        <w:rPr>
          <w:rFonts w:ascii="Times New Roman" w:eastAsiaTheme="minorEastAsia" w:hAnsi="Times New Roman" w:cs="Times New Roman"/>
          <w:sz w:val="26"/>
          <w:szCs w:val="26"/>
        </w:rPr>
        <w:t xml:space="preserve">planning problem subsequently. </w:t>
      </w:r>
    </w:p>
    <w:p w14:paraId="34EDEFC8" w14:textId="3D6EBB0A" w:rsidR="007C1D76" w:rsidRPr="00FA2B9B" w:rsidRDefault="007C1D76" w:rsidP="00C263BD">
      <w:pPr>
        <w:pStyle w:val="ListParagraph"/>
        <w:numPr>
          <w:ilvl w:val="0"/>
          <w:numId w:val="1"/>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At this time the framework is primarily geared towards the design and operation of a </w:t>
      </w:r>
      <w:r w:rsidRPr="00FA2B9B">
        <w:rPr>
          <w:rFonts w:ascii="Times New Roman" w:eastAsiaTheme="minorEastAsia" w:hAnsi="Times New Roman" w:cs="Times New Roman"/>
          <w:sz w:val="26"/>
          <w:szCs w:val="26"/>
          <w:u w:val="single"/>
        </w:rPr>
        <w:t>produced</w:t>
      </w:r>
      <w:r w:rsidRPr="00FA2B9B">
        <w:rPr>
          <w:rFonts w:ascii="Times New Roman" w:eastAsiaTheme="minorEastAsia" w:hAnsi="Times New Roman" w:cs="Times New Roman"/>
          <w:sz w:val="26"/>
          <w:szCs w:val="26"/>
        </w:rPr>
        <w:t xml:space="preserve"> water pipeline network; does the model need to be expanded to consider (complex) </w:t>
      </w:r>
      <w:r w:rsidRPr="00FA2B9B">
        <w:rPr>
          <w:rFonts w:ascii="Times New Roman" w:eastAsiaTheme="minorEastAsia" w:hAnsi="Times New Roman" w:cs="Times New Roman"/>
          <w:sz w:val="26"/>
          <w:szCs w:val="26"/>
          <w:u w:val="single"/>
        </w:rPr>
        <w:t>freshwater</w:t>
      </w:r>
      <w:r w:rsidRPr="00FA2B9B">
        <w:rPr>
          <w:rFonts w:ascii="Times New Roman" w:eastAsiaTheme="minorEastAsia" w:hAnsi="Times New Roman" w:cs="Times New Roman"/>
          <w:sz w:val="26"/>
          <w:szCs w:val="26"/>
        </w:rPr>
        <w:t xml:space="preserve"> pipeline networks too? </w:t>
      </w:r>
    </w:p>
    <w:p w14:paraId="7B616184" w14:textId="70C5C820" w:rsidR="00C263BD" w:rsidRPr="00FA2B9B" w:rsidRDefault="002724A3" w:rsidP="00FD75B8">
      <w:pPr>
        <w:pStyle w:val="ListParagraph"/>
        <w:numPr>
          <w:ilvl w:val="0"/>
          <w:numId w:val="1"/>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Pad storage capacity is currently neglected. This assumption is tied to the weekly resolution of the planning horizon. Do we need to revisit this in case large pits are erected near completions pads that receive produced water deliveries over weeks, leading up to the begin of completions operations? Tentative workaround: create “separate” storage locations that are associated with completions sites. </w:t>
      </w:r>
    </w:p>
    <w:p w14:paraId="6E9B62E4" w14:textId="452755C5" w:rsidR="004B12EC" w:rsidRPr="00FA2B9B" w:rsidRDefault="004B12EC" w:rsidP="004B12EC">
      <w:pPr>
        <w:rPr>
          <w:rFonts w:ascii="Times New Roman" w:eastAsiaTheme="minorEastAsia" w:hAnsi="Times New Roman" w:cs="Times New Roman"/>
          <w:sz w:val="26"/>
          <w:szCs w:val="26"/>
        </w:rPr>
      </w:pPr>
    </w:p>
    <w:p w14:paraId="1F2AE8C6" w14:textId="4FF88A24" w:rsidR="004B12EC" w:rsidRPr="00FA2B9B" w:rsidRDefault="004B12EC" w:rsidP="004B12EC">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u w:val="single"/>
        </w:rPr>
        <w:t>Open Questions</w:t>
      </w:r>
    </w:p>
    <w:p w14:paraId="5A42F2C6" w14:textId="6B758AD7" w:rsidR="00E614A4" w:rsidRPr="00FA2B9B" w:rsidRDefault="00E614A4" w:rsidP="004B12EC">
      <w:pPr>
        <w:pStyle w:val="ListParagraph"/>
        <w:numPr>
          <w:ilvl w:val="0"/>
          <w:numId w:val="2"/>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Should we include an “offloading” limits (trucking AND piping) for produced water deliveries (completion pads, storage sites and disposal sites)? This could include treatment bottlenecks at completion sites. </w:t>
      </w:r>
    </w:p>
    <w:p w14:paraId="48993E77" w14:textId="214E7749" w:rsidR="00990B20" w:rsidRPr="00FA2B9B" w:rsidRDefault="00990B20" w:rsidP="004B12EC">
      <w:pPr>
        <w:pStyle w:val="ListParagraph"/>
        <w:numPr>
          <w:ilvl w:val="0"/>
          <w:numId w:val="2"/>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Should “storage costs” include a cost term specifically dedicated to treating the water to “clean brine” specification?</w:t>
      </w:r>
    </w:p>
    <w:p w14:paraId="0CD85F6C" w14:textId="06F6E419" w:rsidR="004B12EC" w:rsidRPr="00FA2B9B" w:rsidRDefault="004B12EC" w:rsidP="004B12EC">
      <w:pPr>
        <w:pStyle w:val="ListParagraph"/>
        <w:numPr>
          <w:ilvl w:val="0"/>
          <w:numId w:val="2"/>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 xml:space="preserve">Should we develop a water scheduling model in addition to the water management model? Would a scheduling horizon be more suitable for Marcellus and/or DJ operations? Does that conflict with </w:t>
      </w:r>
      <w:proofErr w:type="spellStart"/>
      <w:r w:rsidRPr="00FA2B9B">
        <w:rPr>
          <w:rFonts w:ascii="Times New Roman" w:eastAsiaTheme="minorEastAsia" w:hAnsi="Times New Roman" w:cs="Times New Roman"/>
          <w:sz w:val="26"/>
          <w:szCs w:val="26"/>
        </w:rPr>
        <w:t>Revonos</w:t>
      </w:r>
      <w:proofErr w:type="spellEnd"/>
      <w:r w:rsidRPr="00FA2B9B">
        <w:rPr>
          <w:rFonts w:ascii="Times New Roman" w:eastAsiaTheme="minorEastAsia" w:hAnsi="Times New Roman" w:cs="Times New Roman"/>
          <w:sz w:val="26"/>
          <w:szCs w:val="26"/>
        </w:rPr>
        <w:t xml:space="preserve">’ business model? </w:t>
      </w:r>
    </w:p>
    <w:p w14:paraId="5C0EB929" w14:textId="7D9671FD" w:rsidR="004B12EC" w:rsidRPr="00FA2B9B" w:rsidRDefault="004B12EC" w:rsidP="004B12EC">
      <w:pPr>
        <w:pStyle w:val="ListParagraph"/>
        <w:numPr>
          <w:ilvl w:val="0"/>
          <w:numId w:val="2"/>
        </w:num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rPr>
        <w:t>How do we capture the treatment setups in the Permian and the DJ basins? Do we simply assume pad-based treatment pre-frac or central treatment with pad delivery?</w:t>
      </w:r>
    </w:p>
    <w:p w14:paraId="037A3BC1" w14:textId="77777777" w:rsidR="00D0749D" w:rsidRPr="00FA2B9B" w:rsidRDefault="00D0749D" w:rsidP="005A3A5F">
      <w:pPr>
        <w:rPr>
          <w:rFonts w:ascii="Times New Roman" w:eastAsiaTheme="minorEastAsia" w:hAnsi="Times New Roman" w:cs="Times New Roman"/>
          <w:sz w:val="26"/>
          <w:szCs w:val="26"/>
          <w:u w:val="single"/>
        </w:rPr>
      </w:pPr>
    </w:p>
    <w:p w14:paraId="03675AC5" w14:textId="131ABABA" w:rsidR="005A3A5F" w:rsidRPr="00FA2B9B" w:rsidRDefault="005A3A5F" w:rsidP="005A3A5F">
      <w:pPr>
        <w:rPr>
          <w:rFonts w:ascii="Times New Roman" w:eastAsiaTheme="minorEastAsia" w:hAnsi="Times New Roman" w:cs="Times New Roman"/>
          <w:sz w:val="26"/>
          <w:szCs w:val="26"/>
        </w:rPr>
      </w:pPr>
      <w:r w:rsidRPr="00FA2B9B">
        <w:rPr>
          <w:rFonts w:ascii="Times New Roman" w:eastAsiaTheme="minorEastAsia" w:hAnsi="Times New Roman" w:cs="Times New Roman"/>
          <w:sz w:val="26"/>
          <w:szCs w:val="26"/>
          <w:u w:val="single"/>
        </w:rPr>
        <w:t>Outstanding Items</w:t>
      </w:r>
    </w:p>
    <w:p w14:paraId="25EAA0DF" w14:textId="72301CAE" w:rsidR="005A3A5F" w:rsidRPr="00FA2B9B" w:rsidRDefault="005A3A5F" w:rsidP="005A3A5F">
      <w:pPr>
        <w:pStyle w:val="ListParagraph"/>
        <w:numPr>
          <w:ilvl w:val="0"/>
          <w:numId w:val="3"/>
        </w:numPr>
        <w:rPr>
          <w:rFonts w:ascii="Times New Roman" w:eastAsiaTheme="minorEastAsia" w:hAnsi="Times New Roman" w:cs="Times New Roman"/>
          <w:strike/>
          <w:sz w:val="26"/>
          <w:szCs w:val="26"/>
        </w:rPr>
      </w:pPr>
      <w:r w:rsidRPr="00FA2B9B">
        <w:rPr>
          <w:rFonts w:ascii="Times New Roman" w:eastAsiaTheme="minorEastAsia" w:hAnsi="Times New Roman" w:cs="Times New Roman"/>
          <w:strike/>
          <w:sz w:val="26"/>
          <w:szCs w:val="26"/>
        </w:rPr>
        <w:t>Introduce slack variables where necessary or useful (</w:t>
      </w:r>
      <w:proofErr w:type="gramStart"/>
      <w:r w:rsidRPr="00FA2B9B">
        <w:rPr>
          <w:rFonts w:ascii="Times New Roman" w:eastAsiaTheme="minorEastAsia" w:hAnsi="Times New Roman" w:cs="Times New Roman"/>
          <w:strike/>
          <w:sz w:val="26"/>
          <w:szCs w:val="26"/>
        </w:rPr>
        <w:t>especially:</w:t>
      </w:r>
      <w:proofErr w:type="gramEnd"/>
      <w:r w:rsidRPr="00FA2B9B">
        <w:rPr>
          <w:rFonts w:ascii="Times New Roman" w:eastAsiaTheme="minorEastAsia" w:hAnsi="Times New Roman" w:cs="Times New Roman"/>
          <w:strike/>
          <w:sz w:val="26"/>
          <w:szCs w:val="26"/>
        </w:rPr>
        <w:t xml:space="preserve"> offloading/processing capacity constraints)</w:t>
      </w:r>
      <w:r w:rsidR="00D0749D" w:rsidRPr="00FA2B9B">
        <w:rPr>
          <w:rFonts w:ascii="Times New Roman" w:eastAsiaTheme="minorEastAsia" w:hAnsi="Times New Roman" w:cs="Times New Roman"/>
          <w:strike/>
          <w:sz w:val="26"/>
          <w:szCs w:val="26"/>
        </w:rPr>
        <w:t xml:space="preserve"> </w:t>
      </w:r>
    </w:p>
    <w:sectPr w:rsidR="005A3A5F" w:rsidRPr="00FA2B9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BE099" w14:textId="77777777" w:rsidR="004C333B" w:rsidRDefault="004C333B" w:rsidP="00824992">
      <w:pPr>
        <w:spacing w:after="0" w:line="240" w:lineRule="auto"/>
      </w:pPr>
      <w:r>
        <w:separator/>
      </w:r>
    </w:p>
  </w:endnote>
  <w:endnote w:type="continuationSeparator" w:id="0">
    <w:p w14:paraId="70257462" w14:textId="77777777" w:rsidR="004C333B" w:rsidRDefault="004C333B" w:rsidP="00824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5112318"/>
      <w:docPartObj>
        <w:docPartGallery w:val="Page Numbers (Bottom of Page)"/>
        <w:docPartUnique/>
      </w:docPartObj>
    </w:sdtPr>
    <w:sdtEndPr>
      <w:rPr>
        <w:rFonts w:ascii="Times New Roman" w:hAnsi="Times New Roman" w:cs="Times New Roman"/>
        <w:noProof/>
        <w:sz w:val="26"/>
        <w:szCs w:val="26"/>
      </w:rPr>
    </w:sdtEndPr>
    <w:sdtContent>
      <w:p w14:paraId="0E45D901" w14:textId="074AB20E" w:rsidR="00C71EBF" w:rsidRPr="00824992" w:rsidRDefault="00C71EBF">
        <w:pPr>
          <w:pStyle w:val="Footer"/>
          <w:jc w:val="right"/>
          <w:rPr>
            <w:rFonts w:ascii="Times New Roman" w:hAnsi="Times New Roman" w:cs="Times New Roman"/>
            <w:sz w:val="26"/>
            <w:szCs w:val="26"/>
          </w:rPr>
        </w:pPr>
        <w:r w:rsidRPr="00824992">
          <w:rPr>
            <w:rFonts w:ascii="Times New Roman" w:hAnsi="Times New Roman" w:cs="Times New Roman"/>
            <w:sz w:val="26"/>
            <w:szCs w:val="26"/>
          </w:rPr>
          <w:fldChar w:fldCharType="begin"/>
        </w:r>
        <w:r w:rsidRPr="00824992">
          <w:rPr>
            <w:rFonts w:ascii="Times New Roman" w:hAnsi="Times New Roman" w:cs="Times New Roman"/>
            <w:sz w:val="26"/>
            <w:szCs w:val="26"/>
          </w:rPr>
          <w:instrText xml:space="preserve"> PAGE   \* MERGEFORMAT </w:instrText>
        </w:r>
        <w:r w:rsidRPr="00824992">
          <w:rPr>
            <w:rFonts w:ascii="Times New Roman" w:hAnsi="Times New Roman" w:cs="Times New Roman"/>
            <w:sz w:val="26"/>
            <w:szCs w:val="26"/>
          </w:rPr>
          <w:fldChar w:fldCharType="separate"/>
        </w:r>
        <w:r w:rsidRPr="00824992">
          <w:rPr>
            <w:rFonts w:ascii="Times New Roman" w:hAnsi="Times New Roman" w:cs="Times New Roman"/>
            <w:noProof/>
            <w:sz w:val="26"/>
            <w:szCs w:val="26"/>
          </w:rPr>
          <w:t>2</w:t>
        </w:r>
        <w:r w:rsidRPr="00824992">
          <w:rPr>
            <w:rFonts w:ascii="Times New Roman" w:hAnsi="Times New Roman" w:cs="Times New Roman"/>
            <w:noProof/>
            <w:sz w:val="26"/>
            <w:szCs w:val="26"/>
          </w:rPr>
          <w:fldChar w:fldCharType="end"/>
        </w:r>
      </w:p>
    </w:sdtContent>
  </w:sdt>
  <w:p w14:paraId="19815D8E" w14:textId="77777777" w:rsidR="00C71EBF" w:rsidRDefault="00C71E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DDEBA" w14:textId="77777777" w:rsidR="004C333B" w:rsidRDefault="004C333B" w:rsidP="00824992">
      <w:pPr>
        <w:spacing w:after="0" w:line="240" w:lineRule="auto"/>
      </w:pPr>
      <w:r>
        <w:separator/>
      </w:r>
    </w:p>
  </w:footnote>
  <w:footnote w:type="continuationSeparator" w:id="0">
    <w:p w14:paraId="25FDCF78" w14:textId="77777777" w:rsidR="004C333B" w:rsidRDefault="004C333B" w:rsidP="008249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F6482"/>
    <w:multiLevelType w:val="hybridMultilevel"/>
    <w:tmpl w:val="238E51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45C0CB2"/>
    <w:multiLevelType w:val="hybridMultilevel"/>
    <w:tmpl w:val="7FAC4B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52206A1"/>
    <w:multiLevelType w:val="hybridMultilevel"/>
    <w:tmpl w:val="DDD6E34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FE"/>
    <w:rsid w:val="0001673F"/>
    <w:rsid w:val="00027E71"/>
    <w:rsid w:val="00042CE2"/>
    <w:rsid w:val="00044D18"/>
    <w:rsid w:val="00050361"/>
    <w:rsid w:val="00081449"/>
    <w:rsid w:val="000A227C"/>
    <w:rsid w:val="000B02B8"/>
    <w:rsid w:val="000B03AE"/>
    <w:rsid w:val="000B051C"/>
    <w:rsid w:val="000B451C"/>
    <w:rsid w:val="000B506B"/>
    <w:rsid w:val="000F15A8"/>
    <w:rsid w:val="000F3452"/>
    <w:rsid w:val="000F4682"/>
    <w:rsid w:val="001166D3"/>
    <w:rsid w:val="00134FED"/>
    <w:rsid w:val="00143179"/>
    <w:rsid w:val="001572E5"/>
    <w:rsid w:val="001821D0"/>
    <w:rsid w:val="00192DAB"/>
    <w:rsid w:val="001A1BAE"/>
    <w:rsid w:val="001A6551"/>
    <w:rsid w:val="001B2451"/>
    <w:rsid w:val="001C6705"/>
    <w:rsid w:val="001E2937"/>
    <w:rsid w:val="002065FF"/>
    <w:rsid w:val="00215611"/>
    <w:rsid w:val="00215B89"/>
    <w:rsid w:val="00220B9F"/>
    <w:rsid w:val="00236ACD"/>
    <w:rsid w:val="00245D6A"/>
    <w:rsid w:val="00250EA5"/>
    <w:rsid w:val="00252E86"/>
    <w:rsid w:val="00266A59"/>
    <w:rsid w:val="002724A3"/>
    <w:rsid w:val="0029066A"/>
    <w:rsid w:val="002A11CB"/>
    <w:rsid w:val="002E217B"/>
    <w:rsid w:val="003253A4"/>
    <w:rsid w:val="00336E38"/>
    <w:rsid w:val="00337DC5"/>
    <w:rsid w:val="00361390"/>
    <w:rsid w:val="003725B1"/>
    <w:rsid w:val="00392935"/>
    <w:rsid w:val="00394468"/>
    <w:rsid w:val="003C1969"/>
    <w:rsid w:val="003E528D"/>
    <w:rsid w:val="003E5B49"/>
    <w:rsid w:val="003F080E"/>
    <w:rsid w:val="003F1F9C"/>
    <w:rsid w:val="003F58B2"/>
    <w:rsid w:val="003F66F4"/>
    <w:rsid w:val="00406EE8"/>
    <w:rsid w:val="004510B4"/>
    <w:rsid w:val="00466701"/>
    <w:rsid w:val="00497279"/>
    <w:rsid w:val="004B0892"/>
    <w:rsid w:val="004B12EC"/>
    <w:rsid w:val="004B3664"/>
    <w:rsid w:val="004C333B"/>
    <w:rsid w:val="004D0E19"/>
    <w:rsid w:val="00506E10"/>
    <w:rsid w:val="00511935"/>
    <w:rsid w:val="00570993"/>
    <w:rsid w:val="00572D9F"/>
    <w:rsid w:val="00577C26"/>
    <w:rsid w:val="00590176"/>
    <w:rsid w:val="005A037D"/>
    <w:rsid w:val="005A1768"/>
    <w:rsid w:val="005A3A5F"/>
    <w:rsid w:val="005B0F95"/>
    <w:rsid w:val="005B33E7"/>
    <w:rsid w:val="005C223C"/>
    <w:rsid w:val="005C6A55"/>
    <w:rsid w:val="005D2AB7"/>
    <w:rsid w:val="005E2BBF"/>
    <w:rsid w:val="005F2E61"/>
    <w:rsid w:val="006066B1"/>
    <w:rsid w:val="006067E8"/>
    <w:rsid w:val="00617163"/>
    <w:rsid w:val="00621C57"/>
    <w:rsid w:val="006927D1"/>
    <w:rsid w:val="006A0DC6"/>
    <w:rsid w:val="006A4CB6"/>
    <w:rsid w:val="006D0E20"/>
    <w:rsid w:val="006D1986"/>
    <w:rsid w:val="006E474B"/>
    <w:rsid w:val="00731C4B"/>
    <w:rsid w:val="007377C4"/>
    <w:rsid w:val="00742CE4"/>
    <w:rsid w:val="007546AE"/>
    <w:rsid w:val="00762550"/>
    <w:rsid w:val="00770410"/>
    <w:rsid w:val="007814BC"/>
    <w:rsid w:val="007857CF"/>
    <w:rsid w:val="00794ADB"/>
    <w:rsid w:val="007A1F22"/>
    <w:rsid w:val="007C1D76"/>
    <w:rsid w:val="007D6E7F"/>
    <w:rsid w:val="007E34BA"/>
    <w:rsid w:val="007F1564"/>
    <w:rsid w:val="007F183F"/>
    <w:rsid w:val="00824992"/>
    <w:rsid w:val="00842ACF"/>
    <w:rsid w:val="008700FE"/>
    <w:rsid w:val="0088523E"/>
    <w:rsid w:val="00895B30"/>
    <w:rsid w:val="008A397D"/>
    <w:rsid w:val="008A58FC"/>
    <w:rsid w:val="008C0529"/>
    <w:rsid w:val="008C3CAC"/>
    <w:rsid w:val="008E4F29"/>
    <w:rsid w:val="00902399"/>
    <w:rsid w:val="0092383C"/>
    <w:rsid w:val="0092603A"/>
    <w:rsid w:val="0098653F"/>
    <w:rsid w:val="00990B20"/>
    <w:rsid w:val="009C1B05"/>
    <w:rsid w:val="009D1B97"/>
    <w:rsid w:val="009D7D11"/>
    <w:rsid w:val="00A05037"/>
    <w:rsid w:val="00A14173"/>
    <w:rsid w:val="00A6527F"/>
    <w:rsid w:val="00A711ED"/>
    <w:rsid w:val="00A805DD"/>
    <w:rsid w:val="00A820BA"/>
    <w:rsid w:val="00AA5F27"/>
    <w:rsid w:val="00AA7A0D"/>
    <w:rsid w:val="00AF1A4D"/>
    <w:rsid w:val="00B05B8B"/>
    <w:rsid w:val="00B31B68"/>
    <w:rsid w:val="00B348FB"/>
    <w:rsid w:val="00B455A7"/>
    <w:rsid w:val="00B5178A"/>
    <w:rsid w:val="00B565EA"/>
    <w:rsid w:val="00B621CB"/>
    <w:rsid w:val="00B73BD2"/>
    <w:rsid w:val="00B77AAD"/>
    <w:rsid w:val="00B83426"/>
    <w:rsid w:val="00BB7340"/>
    <w:rsid w:val="00BC232E"/>
    <w:rsid w:val="00BD4F62"/>
    <w:rsid w:val="00BF27B4"/>
    <w:rsid w:val="00BF3AC6"/>
    <w:rsid w:val="00C11242"/>
    <w:rsid w:val="00C1450A"/>
    <w:rsid w:val="00C263BD"/>
    <w:rsid w:val="00C3221D"/>
    <w:rsid w:val="00C71EBF"/>
    <w:rsid w:val="00C83273"/>
    <w:rsid w:val="00C919C9"/>
    <w:rsid w:val="00CA57BD"/>
    <w:rsid w:val="00CC0B92"/>
    <w:rsid w:val="00CE68E8"/>
    <w:rsid w:val="00CF7715"/>
    <w:rsid w:val="00D00E33"/>
    <w:rsid w:val="00D0749D"/>
    <w:rsid w:val="00D201FF"/>
    <w:rsid w:val="00D217A6"/>
    <w:rsid w:val="00D339D0"/>
    <w:rsid w:val="00D341D1"/>
    <w:rsid w:val="00D51F2B"/>
    <w:rsid w:val="00D543EA"/>
    <w:rsid w:val="00D55717"/>
    <w:rsid w:val="00D55DEB"/>
    <w:rsid w:val="00D5729A"/>
    <w:rsid w:val="00DB0690"/>
    <w:rsid w:val="00DB6AAC"/>
    <w:rsid w:val="00E031BF"/>
    <w:rsid w:val="00E209BC"/>
    <w:rsid w:val="00E26390"/>
    <w:rsid w:val="00E614A4"/>
    <w:rsid w:val="00E62FCD"/>
    <w:rsid w:val="00E654C9"/>
    <w:rsid w:val="00E7179C"/>
    <w:rsid w:val="00E8487E"/>
    <w:rsid w:val="00EA51E8"/>
    <w:rsid w:val="00EB3B61"/>
    <w:rsid w:val="00EB3B9C"/>
    <w:rsid w:val="00EB6376"/>
    <w:rsid w:val="00ED6474"/>
    <w:rsid w:val="00EF6102"/>
    <w:rsid w:val="00F1224E"/>
    <w:rsid w:val="00F15AAA"/>
    <w:rsid w:val="00F2008E"/>
    <w:rsid w:val="00F30B5D"/>
    <w:rsid w:val="00F4416E"/>
    <w:rsid w:val="00F801D6"/>
    <w:rsid w:val="00F932A3"/>
    <w:rsid w:val="00FA2B9B"/>
    <w:rsid w:val="00FA6CD7"/>
    <w:rsid w:val="00FB66BA"/>
    <w:rsid w:val="00FD746D"/>
    <w:rsid w:val="00FD75B8"/>
    <w:rsid w:val="00FF2BCF"/>
    <w:rsid w:val="00FF49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5D0AE"/>
  <w15:chartTrackingRefBased/>
  <w15:docId w15:val="{BDB9D457-799B-4C90-9231-38A12ED36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66A59"/>
    <w:rPr>
      <w:color w:val="808080"/>
    </w:rPr>
  </w:style>
  <w:style w:type="paragraph" w:styleId="Header">
    <w:name w:val="header"/>
    <w:basedOn w:val="Normal"/>
    <w:link w:val="HeaderChar"/>
    <w:uiPriority w:val="99"/>
    <w:unhideWhenUsed/>
    <w:rsid w:val="008249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992"/>
  </w:style>
  <w:style w:type="paragraph" w:styleId="Footer">
    <w:name w:val="footer"/>
    <w:basedOn w:val="Normal"/>
    <w:link w:val="FooterChar"/>
    <w:uiPriority w:val="99"/>
    <w:unhideWhenUsed/>
    <w:rsid w:val="008249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992"/>
  </w:style>
  <w:style w:type="paragraph" w:styleId="ListParagraph">
    <w:name w:val="List Paragraph"/>
    <w:basedOn w:val="Normal"/>
    <w:uiPriority w:val="34"/>
    <w:qFormat/>
    <w:rsid w:val="00FD75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93055-19AA-4CD8-8D87-1CC8B09D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2283</TotalTime>
  <Pages>19</Pages>
  <Words>3557</Words>
  <Characters>20277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Drouven, Markus G.</dc:creator>
  <cp:keywords/>
  <dc:description/>
  <cp:lastModifiedBy>Drouven, Markus G.</cp:lastModifiedBy>
  <cp:revision>34</cp:revision>
  <dcterms:created xsi:type="dcterms:W3CDTF">2021-05-10T17:51:00Z</dcterms:created>
  <dcterms:modified xsi:type="dcterms:W3CDTF">2021-07-28T19:39:00Z</dcterms:modified>
</cp:coreProperties>
</file>